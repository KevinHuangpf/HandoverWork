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AC1693" w14:textId="77777777" w:rsidR="001416CE" w:rsidRDefault="001416CE"/>
    <w:p w14:paraId="02EAD415" w14:textId="77777777" w:rsidR="00082926" w:rsidRDefault="00082926" w:rsidP="00C94095">
      <w:pPr>
        <w:pStyle w:val="1"/>
        <w:numPr>
          <w:ilvl w:val="0"/>
          <w:numId w:val="1"/>
        </w:numPr>
      </w:pPr>
      <w:r>
        <w:rPr>
          <w:rFonts w:hint="eastAsia"/>
        </w:rPr>
        <w:t>概述</w:t>
      </w:r>
    </w:p>
    <w:p w14:paraId="05D6D278" w14:textId="77777777" w:rsidR="00082926" w:rsidRPr="00C94095" w:rsidRDefault="00082926" w:rsidP="00C94095">
      <w:pPr>
        <w:spacing w:line="360" w:lineRule="auto"/>
        <w:ind w:firstLineChars="200" w:firstLine="480"/>
        <w:rPr>
          <w:sz w:val="24"/>
        </w:rPr>
      </w:pPr>
      <w:r w:rsidRPr="00C94095">
        <w:rPr>
          <w:rFonts w:hint="eastAsia"/>
          <w:sz w:val="24"/>
        </w:rPr>
        <w:t>本文协议仅适用于天朗小镇演示系统的</w:t>
      </w:r>
      <w:r w:rsidRPr="00C94095">
        <w:rPr>
          <w:rFonts w:hint="eastAsia"/>
          <w:sz w:val="24"/>
        </w:rPr>
        <w:t>APP</w:t>
      </w:r>
      <w:r w:rsidRPr="00C94095">
        <w:rPr>
          <w:rFonts w:hint="eastAsia"/>
          <w:sz w:val="24"/>
        </w:rPr>
        <w:t>接口协议，将描述数据转发组件（硬件设备或软件程序）与</w:t>
      </w:r>
      <w:r w:rsidRPr="00C94095">
        <w:rPr>
          <w:rFonts w:hint="eastAsia"/>
          <w:sz w:val="24"/>
        </w:rPr>
        <w:t>Android</w:t>
      </w:r>
      <w:r w:rsidRPr="00C94095">
        <w:rPr>
          <w:rFonts w:hint="eastAsia"/>
          <w:sz w:val="24"/>
        </w:rPr>
        <w:t>的显示</w:t>
      </w:r>
      <w:r w:rsidRPr="00C94095">
        <w:rPr>
          <w:rFonts w:hint="eastAsia"/>
          <w:sz w:val="24"/>
        </w:rPr>
        <w:t>APP</w:t>
      </w:r>
      <w:r w:rsidRPr="00C94095">
        <w:rPr>
          <w:rFonts w:hint="eastAsia"/>
          <w:sz w:val="24"/>
        </w:rPr>
        <w:t>直接的数据接口协议。</w:t>
      </w:r>
    </w:p>
    <w:p w14:paraId="1D54F8D9" w14:textId="77777777" w:rsidR="00D2290C" w:rsidRDefault="00082926" w:rsidP="00962087">
      <w:pPr>
        <w:spacing w:line="360" w:lineRule="auto"/>
        <w:ind w:firstLineChars="200" w:firstLine="480"/>
      </w:pPr>
      <w:r w:rsidRPr="00C94095">
        <w:rPr>
          <w:rFonts w:hint="eastAsia"/>
          <w:sz w:val="24"/>
        </w:rPr>
        <w:t>考虑到数据传输的物理设备间为宽带，所以</w:t>
      </w:r>
      <w:r w:rsidR="00D2290C" w:rsidRPr="00C94095">
        <w:rPr>
          <w:rFonts w:hint="eastAsia"/>
          <w:sz w:val="24"/>
        </w:rPr>
        <w:t>协议采用</w:t>
      </w:r>
      <w:r w:rsidR="00D2290C" w:rsidRPr="00C94095">
        <w:rPr>
          <w:rFonts w:hint="eastAsia"/>
          <w:sz w:val="24"/>
        </w:rPr>
        <w:t>ASCII</w:t>
      </w:r>
      <w:r w:rsidR="00D2290C" w:rsidRPr="00C94095">
        <w:rPr>
          <w:rFonts w:hint="eastAsia"/>
          <w:sz w:val="24"/>
        </w:rPr>
        <w:t>码消息，保证信息的直观性。</w:t>
      </w:r>
    </w:p>
    <w:p w14:paraId="5FDB7097" w14:textId="77777777" w:rsidR="00D2290C" w:rsidRDefault="00D2290C" w:rsidP="00D2290C">
      <w:pPr>
        <w:pStyle w:val="1"/>
        <w:numPr>
          <w:ilvl w:val="0"/>
          <w:numId w:val="1"/>
        </w:numPr>
      </w:pPr>
      <w:r>
        <w:rPr>
          <w:rFonts w:hint="eastAsia"/>
        </w:rPr>
        <w:t>消息结构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52"/>
        <w:gridCol w:w="1237"/>
        <w:gridCol w:w="711"/>
        <w:gridCol w:w="2857"/>
        <w:gridCol w:w="830"/>
        <w:gridCol w:w="772"/>
        <w:gridCol w:w="1063"/>
      </w:tblGrid>
      <w:tr w:rsidR="00D16362" w14:paraId="142FC4D4" w14:textId="77777777" w:rsidTr="007A630E">
        <w:trPr>
          <w:trHeight w:val="400"/>
        </w:trPr>
        <w:tc>
          <w:tcPr>
            <w:tcW w:w="1031" w:type="dxa"/>
            <w:shd w:val="clear" w:color="auto" w:fill="A6A6A6" w:themeFill="background1" w:themeFillShade="A6"/>
            <w:vAlign w:val="center"/>
          </w:tcPr>
          <w:p w14:paraId="007B44A9" w14:textId="77777777" w:rsidR="00D16362" w:rsidRPr="00F66D7C" w:rsidRDefault="00D16362" w:rsidP="00F66D7C">
            <w:pPr>
              <w:jc w:val="center"/>
              <w:rPr>
                <w:b/>
              </w:rPr>
            </w:pPr>
            <w:r w:rsidRPr="00F66D7C">
              <w:rPr>
                <w:rFonts w:hint="eastAsia"/>
                <w:b/>
              </w:rPr>
              <w:t>Preamble</w:t>
            </w:r>
          </w:p>
        </w:tc>
        <w:tc>
          <w:tcPr>
            <w:tcW w:w="1065" w:type="dxa"/>
            <w:shd w:val="clear" w:color="auto" w:fill="A6A6A6" w:themeFill="background1" w:themeFillShade="A6"/>
            <w:vAlign w:val="center"/>
          </w:tcPr>
          <w:p w14:paraId="1405C37D" w14:textId="77777777" w:rsidR="00D16362" w:rsidRPr="00F66D7C" w:rsidRDefault="00D16362" w:rsidP="00F66D7C">
            <w:pPr>
              <w:jc w:val="center"/>
              <w:rPr>
                <w:b/>
              </w:rPr>
            </w:pPr>
            <w:r w:rsidRPr="00F66D7C">
              <w:rPr>
                <w:rFonts w:hint="eastAsia"/>
                <w:b/>
              </w:rPr>
              <w:t>Name</w:t>
            </w:r>
          </w:p>
        </w:tc>
        <w:tc>
          <w:tcPr>
            <w:tcW w:w="706" w:type="dxa"/>
            <w:tcBorders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3C295FD0" w14:textId="77777777" w:rsidR="00D16362" w:rsidRPr="00F66D7C" w:rsidRDefault="00D16362" w:rsidP="00F66D7C">
            <w:pPr>
              <w:jc w:val="center"/>
              <w:rPr>
                <w:b/>
              </w:rPr>
            </w:pPr>
            <w:r w:rsidRPr="00F66D7C">
              <w:rPr>
                <w:b/>
              </w:rPr>
              <w:t>S</w:t>
            </w:r>
            <w:r w:rsidRPr="00F66D7C">
              <w:rPr>
                <w:rFonts w:hint="eastAsia"/>
                <w:b/>
              </w:rPr>
              <w:t>plit1</w:t>
            </w:r>
          </w:p>
        </w:tc>
        <w:tc>
          <w:tcPr>
            <w:tcW w:w="3038" w:type="dxa"/>
            <w:tcBorders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1A4D85E5" w14:textId="77777777" w:rsidR="00D16362" w:rsidRPr="00F66D7C" w:rsidRDefault="00D16362" w:rsidP="00F66D7C">
            <w:pPr>
              <w:jc w:val="center"/>
              <w:rPr>
                <w:b/>
              </w:rPr>
            </w:pPr>
            <w:r w:rsidRPr="00F66D7C">
              <w:rPr>
                <w:rFonts w:hint="eastAsia"/>
                <w:b/>
              </w:rPr>
              <w:t>Payload</w:t>
            </w:r>
          </w:p>
        </w:tc>
        <w:tc>
          <w:tcPr>
            <w:tcW w:w="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2B165D63" w14:textId="77777777" w:rsidR="00D16362" w:rsidRPr="00F66D7C" w:rsidRDefault="00D16362" w:rsidP="00F66D7C">
            <w:pPr>
              <w:jc w:val="center"/>
              <w:rPr>
                <w:b/>
              </w:rPr>
            </w:pPr>
            <w:r w:rsidRPr="00F66D7C">
              <w:rPr>
                <w:rFonts w:hint="eastAsia"/>
                <w:b/>
              </w:rPr>
              <w:t>Split2</w:t>
            </w:r>
          </w:p>
        </w:tc>
        <w:tc>
          <w:tcPr>
            <w:tcW w:w="7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1409657A" w14:textId="77777777" w:rsidR="00D16362" w:rsidRPr="00F66D7C" w:rsidRDefault="00D16362" w:rsidP="00F66D7C">
            <w:pPr>
              <w:jc w:val="center"/>
              <w:rPr>
                <w:b/>
              </w:rPr>
            </w:pPr>
            <w:r w:rsidRPr="00F66D7C">
              <w:rPr>
                <w:rFonts w:hint="eastAsia"/>
                <w:b/>
              </w:rPr>
              <w:t>Parity</w:t>
            </w:r>
          </w:p>
        </w:tc>
        <w:tc>
          <w:tcPr>
            <w:tcW w:w="1063" w:type="dxa"/>
            <w:tcBorders>
              <w:lef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4786A9E0" w14:textId="77777777" w:rsidR="00D16362" w:rsidRPr="00F66D7C" w:rsidRDefault="00D16362" w:rsidP="00F66D7C">
            <w:pPr>
              <w:jc w:val="center"/>
              <w:rPr>
                <w:b/>
              </w:rPr>
            </w:pPr>
            <w:r w:rsidRPr="00F66D7C">
              <w:rPr>
                <w:rFonts w:hint="eastAsia"/>
                <w:b/>
              </w:rPr>
              <w:t>Tail</w:t>
            </w:r>
          </w:p>
        </w:tc>
      </w:tr>
      <w:tr w:rsidR="00D16362" w14:paraId="0CC1ADBF" w14:textId="77777777" w:rsidTr="00F66D7C">
        <w:trPr>
          <w:trHeight w:val="505"/>
        </w:trPr>
        <w:tc>
          <w:tcPr>
            <w:tcW w:w="1031" w:type="dxa"/>
            <w:vAlign w:val="center"/>
          </w:tcPr>
          <w:p w14:paraId="079EB350" w14:textId="77777777" w:rsidR="00D16362" w:rsidRDefault="00D16362" w:rsidP="00F66D7C">
            <w:pPr>
              <w:jc w:val="center"/>
            </w:pPr>
            <w:r>
              <w:rPr>
                <w:rFonts w:hint="eastAsia"/>
              </w:rPr>
              <w:t>#</w:t>
            </w:r>
          </w:p>
        </w:tc>
        <w:tc>
          <w:tcPr>
            <w:tcW w:w="1065" w:type="dxa"/>
            <w:vAlign w:val="center"/>
          </w:tcPr>
          <w:p w14:paraId="6E51C3AD" w14:textId="77777777" w:rsidR="00D16362" w:rsidRDefault="00D16362" w:rsidP="00F66D7C">
            <w:pPr>
              <w:jc w:val="center"/>
            </w:pPr>
            <w:r>
              <w:rPr>
                <w:rFonts w:hint="eastAsia"/>
              </w:rPr>
              <w:t>&lt;</w:t>
            </w:r>
            <w:commentRangeStart w:id="0"/>
            <w:r>
              <w:rPr>
                <w:rFonts w:hint="eastAsia"/>
              </w:rPr>
              <w:t>CCC</w:t>
            </w:r>
            <w:commentRangeEnd w:id="0"/>
            <w:r w:rsidR="00E95BEB">
              <w:rPr>
                <w:rStyle w:val="ac"/>
              </w:rPr>
              <w:commentReference w:id="0"/>
            </w:r>
            <w:r>
              <w:rPr>
                <w:rFonts w:hint="eastAsia"/>
              </w:rPr>
              <w:t>&gt;</w:t>
            </w:r>
          </w:p>
        </w:tc>
        <w:tc>
          <w:tcPr>
            <w:tcW w:w="706" w:type="dxa"/>
            <w:tcBorders>
              <w:right w:val="single" w:sz="4" w:space="0" w:color="auto"/>
            </w:tcBorders>
            <w:vAlign w:val="center"/>
          </w:tcPr>
          <w:p w14:paraId="51CCA5DA" w14:textId="77777777" w:rsidR="00D16362" w:rsidRDefault="00D16362" w:rsidP="00F66D7C">
            <w:pPr>
              <w:jc w:val="center"/>
            </w:pPr>
            <w:del w:id="1" w:author="Huang Kevin" w:date="2019-04-15T17:10:00Z">
              <w:r w:rsidDel="007452C5">
                <w:rPr>
                  <w:rFonts w:hint="eastAsia"/>
                </w:rPr>
                <w:delText>,</w:delText>
              </w:r>
            </w:del>
            <w:ins w:id="2" w:author="Huang Kevin" w:date="2019-04-15T17:10:00Z">
              <w:r w:rsidR="007452C5">
                <w:t>*</w:t>
              </w:r>
            </w:ins>
          </w:p>
        </w:tc>
        <w:tc>
          <w:tcPr>
            <w:tcW w:w="3038" w:type="dxa"/>
            <w:tcBorders>
              <w:right w:val="single" w:sz="4" w:space="0" w:color="auto"/>
            </w:tcBorders>
            <w:vAlign w:val="center"/>
          </w:tcPr>
          <w:p w14:paraId="33038C84" w14:textId="77777777" w:rsidR="00D16362" w:rsidRDefault="00D16362" w:rsidP="00F66D7C">
            <w:pPr>
              <w:jc w:val="center"/>
            </w:pPr>
            <w:r>
              <w:rPr>
                <w:rFonts w:hint="eastAsia"/>
              </w:rPr>
              <w:t>&lt;Field 1&gt;,&lt;Field 2&gt;,</w:t>
            </w:r>
            <w:r>
              <w:t>…</w:t>
            </w:r>
            <w:r>
              <w:rPr>
                <w:rFonts w:hint="eastAsia"/>
              </w:rPr>
              <w:t>, &lt;Field N&gt;</w:t>
            </w:r>
          </w:p>
        </w:tc>
        <w:tc>
          <w:tcPr>
            <w:tcW w:w="8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326225" w14:textId="77777777" w:rsidR="00D16362" w:rsidRDefault="00D16362" w:rsidP="00F66D7C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7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EBF623" w14:textId="77777777" w:rsidR="00D16362" w:rsidRDefault="00D16362" w:rsidP="00F66D7C">
            <w:pPr>
              <w:jc w:val="center"/>
            </w:pPr>
            <w:r>
              <w:rPr>
                <w:rFonts w:hint="eastAsia"/>
              </w:rPr>
              <w:t>&lt;HH&gt;</w:t>
            </w:r>
          </w:p>
        </w:tc>
        <w:tc>
          <w:tcPr>
            <w:tcW w:w="1063" w:type="dxa"/>
            <w:tcBorders>
              <w:left w:val="single" w:sz="4" w:space="0" w:color="auto"/>
            </w:tcBorders>
            <w:vAlign w:val="center"/>
          </w:tcPr>
          <w:p w14:paraId="1C4E8E9C" w14:textId="77777777" w:rsidR="00D16362" w:rsidRDefault="00D16362" w:rsidP="00F66D7C">
            <w:pPr>
              <w:jc w:val="center"/>
            </w:pPr>
            <w:r>
              <w:rPr>
                <w:rFonts w:hint="eastAsia"/>
              </w:rPr>
              <w:t>&lt;CR&gt;&lt;LR&gt;</w:t>
            </w:r>
          </w:p>
        </w:tc>
      </w:tr>
    </w:tbl>
    <w:p w14:paraId="7D333F44" w14:textId="77777777" w:rsidR="00D2290C" w:rsidRDefault="00D2290C" w:rsidP="00D2290C"/>
    <w:p w14:paraId="320F0D76" w14:textId="77777777" w:rsidR="00D2290C" w:rsidRPr="00F66D7C" w:rsidRDefault="00D16362" w:rsidP="009659F0">
      <w:pPr>
        <w:spacing w:line="360" w:lineRule="auto"/>
        <w:rPr>
          <w:sz w:val="24"/>
          <w:szCs w:val="24"/>
        </w:rPr>
      </w:pPr>
      <w:r w:rsidRPr="00F66D7C">
        <w:rPr>
          <w:rFonts w:hint="eastAsia"/>
          <w:sz w:val="24"/>
          <w:szCs w:val="24"/>
        </w:rPr>
        <w:t>Preamble</w:t>
      </w:r>
      <w:r w:rsidRPr="00F66D7C">
        <w:rPr>
          <w:rFonts w:hint="eastAsia"/>
          <w:sz w:val="24"/>
          <w:szCs w:val="24"/>
        </w:rPr>
        <w:t>：消息的前导符，固定为</w:t>
      </w:r>
      <w:r w:rsidRPr="00F66D7C">
        <w:rPr>
          <w:sz w:val="24"/>
          <w:szCs w:val="24"/>
        </w:rPr>
        <w:t>’</w:t>
      </w:r>
      <w:r w:rsidRPr="00F66D7C">
        <w:rPr>
          <w:rFonts w:hint="eastAsia"/>
          <w:sz w:val="24"/>
          <w:szCs w:val="24"/>
        </w:rPr>
        <w:t>#</w:t>
      </w:r>
      <w:r w:rsidRPr="00F66D7C">
        <w:rPr>
          <w:sz w:val="24"/>
          <w:szCs w:val="24"/>
        </w:rPr>
        <w:t>’</w:t>
      </w:r>
      <w:r w:rsidRPr="00F66D7C">
        <w:rPr>
          <w:rFonts w:hint="eastAsia"/>
          <w:sz w:val="24"/>
          <w:szCs w:val="24"/>
        </w:rPr>
        <w:t>，标识消息的开始；</w:t>
      </w:r>
    </w:p>
    <w:p w14:paraId="06844827" w14:textId="77777777" w:rsidR="00D16362" w:rsidRPr="00F66D7C" w:rsidRDefault="00D16362" w:rsidP="009659F0">
      <w:pPr>
        <w:spacing w:line="360" w:lineRule="auto"/>
        <w:rPr>
          <w:sz w:val="24"/>
          <w:szCs w:val="24"/>
        </w:rPr>
      </w:pPr>
      <w:r w:rsidRPr="00F66D7C">
        <w:rPr>
          <w:rFonts w:hint="eastAsia"/>
          <w:sz w:val="24"/>
          <w:szCs w:val="24"/>
        </w:rPr>
        <w:t>Name</w:t>
      </w:r>
      <w:r w:rsidRPr="00F66D7C">
        <w:rPr>
          <w:rFonts w:hint="eastAsia"/>
          <w:sz w:val="24"/>
          <w:szCs w:val="24"/>
        </w:rPr>
        <w:t>：消息名称，由</w:t>
      </w:r>
      <w:r w:rsidRPr="00F66D7C">
        <w:rPr>
          <w:rFonts w:hint="eastAsia"/>
          <w:sz w:val="24"/>
          <w:szCs w:val="24"/>
        </w:rPr>
        <w:t>3</w:t>
      </w:r>
      <w:r w:rsidRPr="00F66D7C">
        <w:rPr>
          <w:rFonts w:hint="eastAsia"/>
          <w:sz w:val="24"/>
          <w:szCs w:val="24"/>
        </w:rPr>
        <w:t>～</w:t>
      </w:r>
      <w:r w:rsidRPr="00F66D7C">
        <w:rPr>
          <w:rFonts w:hint="eastAsia"/>
          <w:sz w:val="24"/>
          <w:szCs w:val="24"/>
        </w:rPr>
        <w:t>5</w:t>
      </w:r>
      <w:r w:rsidRPr="00F66D7C">
        <w:rPr>
          <w:rFonts w:hint="eastAsia"/>
          <w:sz w:val="24"/>
          <w:szCs w:val="24"/>
        </w:rPr>
        <w:t>个字符组成，不得小于</w:t>
      </w:r>
      <w:r w:rsidRPr="00F66D7C">
        <w:rPr>
          <w:rFonts w:hint="eastAsia"/>
          <w:sz w:val="24"/>
          <w:szCs w:val="24"/>
        </w:rPr>
        <w:t>3</w:t>
      </w:r>
      <w:r w:rsidRPr="00F66D7C">
        <w:rPr>
          <w:rFonts w:hint="eastAsia"/>
          <w:sz w:val="24"/>
          <w:szCs w:val="24"/>
        </w:rPr>
        <w:t>个，不得超过</w:t>
      </w:r>
      <w:r w:rsidRPr="00F66D7C">
        <w:rPr>
          <w:rFonts w:hint="eastAsia"/>
          <w:sz w:val="24"/>
          <w:szCs w:val="24"/>
        </w:rPr>
        <w:t>5</w:t>
      </w:r>
      <w:r w:rsidRPr="00F66D7C">
        <w:rPr>
          <w:rFonts w:hint="eastAsia"/>
          <w:sz w:val="24"/>
          <w:szCs w:val="24"/>
        </w:rPr>
        <w:t>个，用于标识不同的消息；</w:t>
      </w:r>
    </w:p>
    <w:p w14:paraId="1BD0C34E" w14:textId="77777777" w:rsidR="00D16362" w:rsidRPr="00F66D7C" w:rsidRDefault="00D16362" w:rsidP="009659F0">
      <w:pPr>
        <w:spacing w:line="360" w:lineRule="auto"/>
        <w:rPr>
          <w:sz w:val="24"/>
          <w:szCs w:val="24"/>
        </w:rPr>
      </w:pPr>
      <w:r w:rsidRPr="00F66D7C">
        <w:rPr>
          <w:rFonts w:hint="eastAsia"/>
          <w:sz w:val="24"/>
          <w:szCs w:val="24"/>
        </w:rPr>
        <w:t>Split1</w:t>
      </w:r>
      <w:r w:rsidRPr="00F66D7C">
        <w:rPr>
          <w:rFonts w:hint="eastAsia"/>
          <w:sz w:val="24"/>
          <w:szCs w:val="24"/>
        </w:rPr>
        <w:t>：</w:t>
      </w:r>
      <w:r w:rsidRPr="00F66D7C">
        <w:rPr>
          <w:rFonts w:hint="eastAsia"/>
          <w:sz w:val="24"/>
          <w:szCs w:val="24"/>
        </w:rPr>
        <w:t>Name</w:t>
      </w:r>
      <w:r w:rsidRPr="00F66D7C">
        <w:rPr>
          <w:rFonts w:hint="eastAsia"/>
          <w:sz w:val="24"/>
          <w:szCs w:val="24"/>
        </w:rPr>
        <w:t>和</w:t>
      </w:r>
      <w:r w:rsidRPr="00F66D7C">
        <w:rPr>
          <w:rFonts w:hint="eastAsia"/>
          <w:sz w:val="24"/>
          <w:szCs w:val="24"/>
        </w:rPr>
        <w:t>Paylaod</w:t>
      </w:r>
      <w:r w:rsidRPr="00F66D7C">
        <w:rPr>
          <w:rFonts w:hint="eastAsia"/>
          <w:sz w:val="24"/>
          <w:szCs w:val="24"/>
        </w:rPr>
        <w:t>之间的分割符，固定为</w:t>
      </w:r>
      <w:r w:rsidRPr="00F66D7C">
        <w:rPr>
          <w:sz w:val="24"/>
          <w:szCs w:val="24"/>
        </w:rPr>
        <w:t>’</w:t>
      </w:r>
      <w:r w:rsidRPr="00F66D7C">
        <w:rPr>
          <w:rFonts w:hint="eastAsia"/>
          <w:sz w:val="24"/>
          <w:szCs w:val="24"/>
        </w:rPr>
        <w:t>,</w:t>
      </w:r>
      <w:r w:rsidRPr="00F66D7C">
        <w:rPr>
          <w:sz w:val="24"/>
          <w:szCs w:val="24"/>
        </w:rPr>
        <w:t>’</w:t>
      </w:r>
      <w:r w:rsidRPr="00F66D7C">
        <w:rPr>
          <w:rFonts w:hint="eastAsia"/>
          <w:sz w:val="24"/>
          <w:szCs w:val="24"/>
        </w:rPr>
        <w:t>；</w:t>
      </w:r>
    </w:p>
    <w:p w14:paraId="32E15796" w14:textId="77777777" w:rsidR="00D16362" w:rsidRPr="00F66D7C" w:rsidRDefault="00D16362" w:rsidP="009659F0">
      <w:pPr>
        <w:spacing w:line="360" w:lineRule="auto"/>
        <w:rPr>
          <w:sz w:val="24"/>
          <w:szCs w:val="24"/>
        </w:rPr>
      </w:pPr>
      <w:r w:rsidRPr="00F66D7C">
        <w:rPr>
          <w:rFonts w:hint="eastAsia"/>
          <w:sz w:val="24"/>
          <w:szCs w:val="24"/>
        </w:rPr>
        <w:t>Payload</w:t>
      </w:r>
      <w:r w:rsidRPr="00F66D7C">
        <w:rPr>
          <w:rFonts w:hint="eastAsia"/>
          <w:sz w:val="24"/>
          <w:szCs w:val="24"/>
        </w:rPr>
        <w:t>：消息内容，</w:t>
      </w:r>
      <w:r w:rsidR="00EE6513" w:rsidRPr="00F66D7C">
        <w:rPr>
          <w:rFonts w:hint="eastAsia"/>
          <w:sz w:val="24"/>
          <w:szCs w:val="24"/>
        </w:rPr>
        <w:t>有多个字段（</w:t>
      </w:r>
      <w:r w:rsidR="00EE6513" w:rsidRPr="00F66D7C">
        <w:rPr>
          <w:rFonts w:hint="eastAsia"/>
          <w:sz w:val="24"/>
          <w:szCs w:val="24"/>
        </w:rPr>
        <w:t>field</w:t>
      </w:r>
      <w:r w:rsidR="00EE6513" w:rsidRPr="00F66D7C">
        <w:rPr>
          <w:rFonts w:hint="eastAsia"/>
          <w:sz w:val="24"/>
          <w:szCs w:val="24"/>
        </w:rPr>
        <w:t>）组成，不同的字段用</w:t>
      </w:r>
      <w:r w:rsidR="00EE6513" w:rsidRPr="00F66D7C">
        <w:rPr>
          <w:sz w:val="24"/>
          <w:szCs w:val="24"/>
        </w:rPr>
        <w:t>’</w:t>
      </w:r>
      <w:r w:rsidR="00EE6513" w:rsidRPr="00F66D7C">
        <w:rPr>
          <w:rFonts w:hint="eastAsia"/>
          <w:sz w:val="24"/>
          <w:szCs w:val="24"/>
        </w:rPr>
        <w:t>,</w:t>
      </w:r>
      <w:r w:rsidR="00EE6513" w:rsidRPr="00F66D7C">
        <w:rPr>
          <w:sz w:val="24"/>
          <w:szCs w:val="24"/>
        </w:rPr>
        <w:t>’</w:t>
      </w:r>
      <w:r w:rsidR="00EE6513" w:rsidRPr="00F66D7C">
        <w:rPr>
          <w:rFonts w:hint="eastAsia"/>
          <w:sz w:val="24"/>
          <w:szCs w:val="24"/>
        </w:rPr>
        <w:t>分割；</w:t>
      </w:r>
    </w:p>
    <w:p w14:paraId="09E9DD94" w14:textId="77777777" w:rsidR="00EE6513" w:rsidRPr="00F66D7C" w:rsidRDefault="00EE6513" w:rsidP="009659F0">
      <w:pPr>
        <w:spacing w:line="360" w:lineRule="auto"/>
        <w:rPr>
          <w:sz w:val="24"/>
          <w:szCs w:val="24"/>
        </w:rPr>
      </w:pPr>
      <w:r w:rsidRPr="00F66D7C">
        <w:rPr>
          <w:rFonts w:hint="eastAsia"/>
          <w:sz w:val="24"/>
          <w:szCs w:val="24"/>
        </w:rPr>
        <w:t>Split2</w:t>
      </w:r>
      <w:r w:rsidRPr="00F66D7C">
        <w:rPr>
          <w:rFonts w:hint="eastAsia"/>
          <w:sz w:val="24"/>
          <w:szCs w:val="24"/>
        </w:rPr>
        <w:t>：</w:t>
      </w:r>
      <w:r w:rsidRPr="00F66D7C">
        <w:rPr>
          <w:rFonts w:hint="eastAsia"/>
          <w:sz w:val="24"/>
          <w:szCs w:val="24"/>
        </w:rPr>
        <w:t>Payload</w:t>
      </w:r>
      <w:r w:rsidRPr="00F66D7C">
        <w:rPr>
          <w:rFonts w:hint="eastAsia"/>
          <w:sz w:val="24"/>
          <w:szCs w:val="24"/>
        </w:rPr>
        <w:t>和</w:t>
      </w:r>
      <w:r w:rsidRPr="00F66D7C">
        <w:rPr>
          <w:rFonts w:hint="eastAsia"/>
          <w:sz w:val="24"/>
          <w:szCs w:val="24"/>
        </w:rPr>
        <w:t>Parity</w:t>
      </w:r>
      <w:r w:rsidRPr="00F66D7C">
        <w:rPr>
          <w:rFonts w:hint="eastAsia"/>
          <w:sz w:val="24"/>
          <w:szCs w:val="24"/>
        </w:rPr>
        <w:t>之间的分割符，固定为</w:t>
      </w:r>
      <w:r w:rsidRPr="00F66D7C">
        <w:rPr>
          <w:sz w:val="24"/>
          <w:szCs w:val="24"/>
        </w:rPr>
        <w:t>’</w:t>
      </w:r>
      <w:r w:rsidRPr="00F66D7C">
        <w:rPr>
          <w:rFonts w:hint="eastAsia"/>
          <w:sz w:val="24"/>
          <w:szCs w:val="24"/>
        </w:rPr>
        <w:t>*</w:t>
      </w:r>
      <w:r w:rsidRPr="00F66D7C">
        <w:rPr>
          <w:sz w:val="24"/>
          <w:szCs w:val="24"/>
        </w:rPr>
        <w:t>’</w:t>
      </w:r>
      <w:r w:rsidRPr="00F66D7C">
        <w:rPr>
          <w:rFonts w:hint="eastAsia"/>
          <w:sz w:val="24"/>
          <w:szCs w:val="24"/>
        </w:rPr>
        <w:t>;</w:t>
      </w:r>
    </w:p>
    <w:p w14:paraId="6BE62033" w14:textId="64AD107A" w:rsidR="00EE6513" w:rsidRPr="00F66D7C" w:rsidRDefault="00EE6513" w:rsidP="009659F0">
      <w:pPr>
        <w:spacing w:line="360" w:lineRule="auto"/>
        <w:rPr>
          <w:sz w:val="24"/>
          <w:szCs w:val="24"/>
        </w:rPr>
      </w:pPr>
      <w:r w:rsidRPr="00F66D7C">
        <w:rPr>
          <w:rFonts w:hint="eastAsia"/>
          <w:sz w:val="24"/>
          <w:szCs w:val="24"/>
        </w:rPr>
        <w:t>Parity</w:t>
      </w:r>
      <w:r w:rsidRPr="00F66D7C">
        <w:rPr>
          <w:rFonts w:hint="eastAsia"/>
          <w:sz w:val="24"/>
          <w:szCs w:val="24"/>
        </w:rPr>
        <w:t>：校验码，</w:t>
      </w:r>
      <w:r w:rsidR="00C94095" w:rsidRPr="00F66D7C">
        <w:rPr>
          <w:rFonts w:hint="eastAsia"/>
          <w:sz w:val="24"/>
          <w:szCs w:val="24"/>
        </w:rPr>
        <w:t>对</w:t>
      </w:r>
      <w:r w:rsidR="00C94095" w:rsidRPr="00F66D7C">
        <w:rPr>
          <w:sz w:val="24"/>
          <w:szCs w:val="24"/>
        </w:rPr>
        <w:t>’</w:t>
      </w:r>
      <w:r w:rsidR="00C94095" w:rsidRPr="00F66D7C">
        <w:rPr>
          <w:rFonts w:hint="eastAsia"/>
          <w:sz w:val="24"/>
          <w:szCs w:val="24"/>
        </w:rPr>
        <w:t>#</w:t>
      </w:r>
      <w:r w:rsidR="00C94095" w:rsidRPr="00F66D7C">
        <w:rPr>
          <w:sz w:val="24"/>
          <w:szCs w:val="24"/>
        </w:rPr>
        <w:t>’</w:t>
      </w:r>
      <w:r w:rsidR="00C94095" w:rsidRPr="00F66D7C">
        <w:rPr>
          <w:rFonts w:hint="eastAsia"/>
          <w:sz w:val="24"/>
          <w:szCs w:val="24"/>
        </w:rPr>
        <w:t>和</w:t>
      </w:r>
      <w:ins w:id="3" w:author="Huang Kevin" w:date="2019-04-15T18:23:00Z">
        <w:r w:rsidR="00193EA5">
          <w:rPr>
            <w:rFonts w:hint="eastAsia"/>
            <w:sz w:val="24"/>
            <w:szCs w:val="24"/>
          </w:rPr>
          <w:t>最后一</w:t>
        </w:r>
        <w:commentRangeStart w:id="4"/>
        <w:r w:rsidR="00193EA5">
          <w:rPr>
            <w:rFonts w:hint="eastAsia"/>
            <w:sz w:val="24"/>
            <w:szCs w:val="24"/>
          </w:rPr>
          <w:t>个</w:t>
        </w:r>
        <w:commentRangeEnd w:id="4"/>
        <w:r w:rsidR="00193EA5">
          <w:rPr>
            <w:rStyle w:val="ac"/>
          </w:rPr>
          <w:commentReference w:id="4"/>
        </w:r>
      </w:ins>
      <w:r w:rsidR="00C94095" w:rsidRPr="00F66D7C">
        <w:rPr>
          <w:sz w:val="24"/>
          <w:szCs w:val="24"/>
        </w:rPr>
        <w:t>’</w:t>
      </w:r>
      <w:r w:rsidR="00C94095" w:rsidRPr="00F66D7C">
        <w:rPr>
          <w:rFonts w:hint="eastAsia"/>
          <w:sz w:val="24"/>
          <w:szCs w:val="24"/>
        </w:rPr>
        <w:t>*</w:t>
      </w:r>
      <w:r w:rsidR="00C94095" w:rsidRPr="00F66D7C">
        <w:rPr>
          <w:sz w:val="24"/>
          <w:szCs w:val="24"/>
        </w:rPr>
        <w:t>’</w:t>
      </w:r>
      <w:ins w:id="5" w:author="Huang Kevin" w:date="2019-04-16T10:19:00Z">
        <w:r w:rsidR="002F4EFC">
          <w:rPr>
            <w:rFonts w:hint="eastAsia"/>
            <w:sz w:val="24"/>
            <w:szCs w:val="24"/>
          </w:rPr>
          <w:t>（</w:t>
        </w:r>
      </w:ins>
      <w:ins w:id="6" w:author="Huang Kevin" w:date="2019-04-16T10:20:00Z">
        <w:r w:rsidR="002F4EFC">
          <w:rPr>
            <w:rFonts w:hint="eastAsia"/>
            <w:sz w:val="24"/>
            <w:szCs w:val="24"/>
          </w:rPr>
          <w:t>包含</w:t>
        </w:r>
        <w:r w:rsidR="002F4EFC">
          <w:rPr>
            <w:rFonts w:hint="eastAsia"/>
            <w:sz w:val="24"/>
            <w:szCs w:val="24"/>
          </w:rPr>
          <w:t>#</w:t>
        </w:r>
        <w:r w:rsidR="002F4EFC">
          <w:rPr>
            <w:rFonts w:hint="eastAsia"/>
            <w:sz w:val="24"/>
            <w:szCs w:val="24"/>
          </w:rPr>
          <w:t>与</w:t>
        </w:r>
        <w:r w:rsidR="002F4EFC">
          <w:rPr>
            <w:rFonts w:hint="eastAsia"/>
            <w:sz w:val="24"/>
            <w:szCs w:val="24"/>
          </w:rPr>
          <w:t>*</w:t>
        </w:r>
      </w:ins>
      <w:ins w:id="7" w:author="Huang Kevin" w:date="2019-04-16T10:19:00Z">
        <w:r w:rsidR="002F4EFC">
          <w:rPr>
            <w:rFonts w:hint="eastAsia"/>
            <w:sz w:val="24"/>
            <w:szCs w:val="24"/>
          </w:rPr>
          <w:t>）</w:t>
        </w:r>
      </w:ins>
      <w:r w:rsidR="00C94095" w:rsidRPr="00F66D7C">
        <w:rPr>
          <w:rFonts w:hint="eastAsia"/>
          <w:sz w:val="24"/>
          <w:szCs w:val="24"/>
        </w:rPr>
        <w:t>之间的所有字符执行异或运算，</w:t>
      </w:r>
    </w:p>
    <w:p w14:paraId="766E2F86" w14:textId="77777777" w:rsidR="009D61A0" w:rsidRPr="00F66D7C" w:rsidRDefault="00C94095" w:rsidP="00F66D7C">
      <w:pPr>
        <w:spacing w:line="360" w:lineRule="auto"/>
        <w:rPr>
          <w:sz w:val="24"/>
          <w:szCs w:val="24"/>
        </w:rPr>
      </w:pPr>
      <w:r w:rsidRPr="00F66D7C">
        <w:rPr>
          <w:rFonts w:hint="eastAsia"/>
          <w:sz w:val="24"/>
          <w:szCs w:val="24"/>
        </w:rPr>
        <w:t>Tail</w:t>
      </w:r>
      <w:r w:rsidRPr="00F66D7C">
        <w:rPr>
          <w:rFonts w:hint="eastAsia"/>
          <w:sz w:val="24"/>
          <w:szCs w:val="24"/>
        </w:rPr>
        <w:t>：消息结束符，以</w:t>
      </w:r>
      <w:r w:rsidRPr="00F66D7C">
        <w:rPr>
          <w:rFonts w:hint="eastAsia"/>
          <w:sz w:val="24"/>
          <w:szCs w:val="24"/>
        </w:rPr>
        <w:t>&lt;CR&gt;&lt;LF&gt;</w:t>
      </w:r>
      <w:r w:rsidRPr="00F66D7C">
        <w:rPr>
          <w:rFonts w:hint="eastAsia"/>
          <w:sz w:val="24"/>
          <w:szCs w:val="24"/>
        </w:rPr>
        <w:t>两个字符结束，</w:t>
      </w:r>
      <w:r w:rsidRPr="00F66D7C">
        <w:rPr>
          <w:rFonts w:hint="eastAsia"/>
          <w:sz w:val="24"/>
          <w:szCs w:val="24"/>
        </w:rPr>
        <w:t>&lt;CR&gt;</w:t>
      </w:r>
      <w:r w:rsidRPr="00F66D7C">
        <w:rPr>
          <w:rFonts w:hint="eastAsia"/>
          <w:sz w:val="24"/>
          <w:szCs w:val="24"/>
        </w:rPr>
        <w:t>是回车、</w:t>
      </w:r>
      <w:r w:rsidRPr="00F66D7C">
        <w:rPr>
          <w:rFonts w:hint="eastAsia"/>
          <w:sz w:val="24"/>
          <w:szCs w:val="24"/>
        </w:rPr>
        <w:t>&lt;LF&gt;</w:t>
      </w:r>
      <w:r w:rsidRPr="00F66D7C">
        <w:rPr>
          <w:rFonts w:hint="eastAsia"/>
          <w:sz w:val="24"/>
          <w:szCs w:val="24"/>
        </w:rPr>
        <w:t>是换行。</w:t>
      </w:r>
    </w:p>
    <w:p w14:paraId="7C221034" w14:textId="77777777" w:rsidR="00C94095" w:rsidRPr="00F66D7C" w:rsidRDefault="00C94095" w:rsidP="00F66D7C">
      <w:pPr>
        <w:spacing w:line="360" w:lineRule="auto"/>
        <w:rPr>
          <w:sz w:val="24"/>
          <w:szCs w:val="24"/>
        </w:rPr>
      </w:pPr>
      <w:r w:rsidRPr="00F66D7C">
        <w:rPr>
          <w:rFonts w:hint="eastAsia"/>
          <w:sz w:val="24"/>
          <w:szCs w:val="24"/>
        </w:rPr>
        <w:t>例如：</w:t>
      </w:r>
    </w:p>
    <w:p w14:paraId="41D483B7" w14:textId="6263129B" w:rsidR="00082926" w:rsidRDefault="00082926" w:rsidP="00F66D7C">
      <w:pPr>
        <w:spacing w:line="360" w:lineRule="auto"/>
        <w:rPr>
          <w:sz w:val="24"/>
          <w:szCs w:val="24"/>
        </w:rPr>
      </w:pPr>
      <w:r w:rsidRPr="00F66D7C">
        <w:rPr>
          <w:rFonts w:hint="eastAsia"/>
          <w:sz w:val="24"/>
          <w:szCs w:val="24"/>
        </w:rPr>
        <w:t>#POS</w:t>
      </w:r>
      <w:r w:rsidR="00F068AA">
        <w:rPr>
          <w:sz w:val="24"/>
          <w:szCs w:val="24"/>
        </w:rPr>
        <w:t>*</w:t>
      </w:r>
      <w:r w:rsidR="0072420A">
        <w:rPr>
          <w:rFonts w:hint="eastAsia"/>
          <w:sz w:val="24"/>
          <w:szCs w:val="24"/>
        </w:rPr>
        <w:t>123.0,</w:t>
      </w:r>
      <w:r w:rsidR="00C94095" w:rsidRPr="00F66D7C">
        <w:rPr>
          <w:rFonts w:hint="eastAsia"/>
          <w:sz w:val="24"/>
          <w:szCs w:val="24"/>
        </w:rPr>
        <w:t>1</w:t>
      </w:r>
      <w:r w:rsidRPr="00F66D7C">
        <w:rPr>
          <w:rFonts w:hint="eastAsia"/>
          <w:sz w:val="24"/>
          <w:szCs w:val="24"/>
        </w:rPr>
        <w:t>,</w:t>
      </w:r>
      <w:r w:rsidR="00C94095" w:rsidRPr="00F66D7C">
        <w:rPr>
          <w:rFonts w:hint="eastAsia"/>
          <w:sz w:val="24"/>
          <w:szCs w:val="24"/>
        </w:rPr>
        <w:t>3420.22554</w:t>
      </w:r>
      <w:r w:rsidRPr="00F66D7C">
        <w:rPr>
          <w:rFonts w:hint="eastAsia"/>
          <w:sz w:val="24"/>
          <w:szCs w:val="24"/>
        </w:rPr>
        <w:t>,</w:t>
      </w:r>
      <w:r w:rsidR="00C94095" w:rsidRPr="00F66D7C">
        <w:rPr>
          <w:rFonts w:hint="eastAsia"/>
          <w:sz w:val="24"/>
          <w:szCs w:val="24"/>
        </w:rPr>
        <w:t>10852.86547,400.0,90.0</w:t>
      </w:r>
      <w:r w:rsidR="00D2290C" w:rsidRPr="00F66D7C">
        <w:rPr>
          <w:rFonts w:hint="eastAsia"/>
          <w:sz w:val="24"/>
          <w:szCs w:val="24"/>
        </w:rPr>
        <w:t>*</w:t>
      </w:r>
      <w:r w:rsidR="00C94095" w:rsidRPr="00F66D7C">
        <w:rPr>
          <w:rFonts w:hint="eastAsia"/>
          <w:sz w:val="24"/>
          <w:szCs w:val="24"/>
        </w:rPr>
        <w:t>34</w:t>
      </w:r>
      <w:r w:rsidR="00D2290C" w:rsidRPr="00F66D7C">
        <w:rPr>
          <w:rFonts w:hint="eastAsia"/>
          <w:sz w:val="24"/>
          <w:szCs w:val="24"/>
        </w:rPr>
        <w:t>&lt;CR&gt;&lt;LF&gt;</w:t>
      </w:r>
    </w:p>
    <w:p w14:paraId="10CDE1D2" w14:textId="77777777" w:rsidR="00F66D7C" w:rsidRDefault="00F66D7C" w:rsidP="00F66D7C">
      <w:pPr>
        <w:spacing w:line="360" w:lineRule="auto"/>
        <w:rPr>
          <w:sz w:val="24"/>
          <w:szCs w:val="24"/>
        </w:rPr>
      </w:pPr>
    </w:p>
    <w:p w14:paraId="455CDCB4" w14:textId="77777777" w:rsidR="00F66D7C" w:rsidRPr="00F66D7C" w:rsidRDefault="00F66D7C" w:rsidP="00F66D7C">
      <w:pPr>
        <w:pStyle w:val="1"/>
        <w:numPr>
          <w:ilvl w:val="0"/>
          <w:numId w:val="1"/>
        </w:numPr>
      </w:pPr>
      <w:r w:rsidRPr="00F66D7C">
        <w:rPr>
          <w:rFonts w:hint="eastAsia"/>
        </w:rPr>
        <w:lastRenderedPageBreak/>
        <w:t>消息定义</w:t>
      </w:r>
    </w:p>
    <w:p w14:paraId="168BADB3" w14:textId="77777777" w:rsidR="00F66D7C" w:rsidRDefault="00F66D7C" w:rsidP="00F66D7C">
      <w:pPr>
        <w:pStyle w:val="2"/>
        <w:numPr>
          <w:ilvl w:val="1"/>
          <w:numId w:val="1"/>
        </w:numPr>
      </w:pPr>
      <w:r w:rsidRPr="00F66D7C">
        <w:rPr>
          <w:rFonts w:hint="eastAsia"/>
        </w:rPr>
        <w:t>位置消息</w:t>
      </w:r>
    </w:p>
    <w:p w14:paraId="07936A5F" w14:textId="77777777" w:rsidR="00F66D7C" w:rsidRPr="00962087" w:rsidRDefault="00962087" w:rsidP="00962087">
      <w:pPr>
        <w:spacing w:line="360" w:lineRule="auto"/>
        <w:ind w:firstLineChars="200" w:firstLine="480"/>
        <w:rPr>
          <w:sz w:val="24"/>
        </w:rPr>
      </w:pPr>
      <w:r w:rsidRPr="00962087">
        <w:rPr>
          <w:rFonts w:hint="eastAsia"/>
          <w:sz w:val="24"/>
        </w:rPr>
        <w:t>如下图所示，位置消息由</w:t>
      </w:r>
      <w:r w:rsidRPr="00962087">
        <w:rPr>
          <w:rFonts w:hint="eastAsia"/>
          <w:sz w:val="24"/>
        </w:rPr>
        <w:t>UWB&amp;INS</w:t>
      </w:r>
      <w:r w:rsidRPr="00962087">
        <w:rPr>
          <w:rFonts w:hint="eastAsia"/>
          <w:sz w:val="24"/>
        </w:rPr>
        <w:t>组合导航终端设备发出，经过“消息转换板卡”接受并从</w:t>
      </w:r>
      <w:r w:rsidRPr="00962087">
        <w:rPr>
          <w:rFonts w:hint="eastAsia"/>
          <w:sz w:val="24"/>
        </w:rPr>
        <w:t>BLE</w:t>
      </w:r>
      <w:r w:rsidRPr="00962087">
        <w:rPr>
          <w:rFonts w:hint="eastAsia"/>
          <w:sz w:val="24"/>
        </w:rPr>
        <w:t>模块透传给</w:t>
      </w:r>
      <w:r w:rsidRPr="00962087">
        <w:rPr>
          <w:rFonts w:hint="eastAsia"/>
          <w:sz w:val="24"/>
        </w:rPr>
        <w:t>Android</w:t>
      </w:r>
      <w:r w:rsidRPr="00962087">
        <w:rPr>
          <w:rFonts w:hint="eastAsia"/>
          <w:sz w:val="24"/>
        </w:rPr>
        <w:t>平板电脑，最终由</w:t>
      </w:r>
      <w:r w:rsidRPr="00962087">
        <w:rPr>
          <w:rFonts w:hint="eastAsia"/>
          <w:sz w:val="24"/>
        </w:rPr>
        <w:t>APP</w:t>
      </w:r>
      <w:r w:rsidRPr="00962087">
        <w:rPr>
          <w:rFonts w:hint="eastAsia"/>
          <w:sz w:val="24"/>
        </w:rPr>
        <w:t>解析并呈现。</w:t>
      </w:r>
    </w:p>
    <w:p w14:paraId="3D6476C9" w14:textId="77777777" w:rsidR="00962087" w:rsidRDefault="00F91AF2" w:rsidP="00F66D7C">
      <w:r>
        <w:object w:dxaOrig="9030" w:dyaOrig="1740" w14:anchorId="4A0478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4pt;height:80.35pt" o:ole="">
            <v:imagedata r:id="rId9" o:title=""/>
          </v:shape>
          <o:OLEObject Type="Embed" ProgID="Visio.Drawing.15" ShapeID="_x0000_i1025" DrawAspect="Content" ObjectID="_1616923074" r:id="rId10"/>
        </w:object>
      </w:r>
    </w:p>
    <w:p w14:paraId="522DC04E" w14:textId="7AEB0F08" w:rsidR="00962087" w:rsidRDefault="00353641">
      <w:pPr>
        <w:ind w:firstLineChars="200" w:firstLine="420"/>
        <w:pPrChange w:id="8" w:author="Huang Kevin" w:date="2019-04-16T10:50:00Z">
          <w:pPr/>
        </w:pPrChange>
      </w:pPr>
      <w:ins w:id="9" w:author="Huang Kevin" w:date="2019-04-16T10:47:00Z">
        <w:r>
          <w:rPr>
            <w:rFonts w:hint="eastAsia"/>
          </w:rPr>
          <w:t>由于</w:t>
        </w:r>
        <w:r>
          <w:rPr>
            <w:rFonts w:hint="eastAsia"/>
          </w:rPr>
          <w:t>B</w:t>
        </w:r>
        <w:r>
          <w:t xml:space="preserve">LE4.0 </w:t>
        </w:r>
      </w:ins>
      <w:ins w:id="10" w:author="Huang Kevin" w:date="2019-04-16T10:50:00Z">
        <w:r>
          <w:rPr>
            <w:rFonts w:hint="eastAsia"/>
          </w:rPr>
          <w:t>协议控制</w:t>
        </w:r>
      </w:ins>
      <w:ins w:id="11" w:author="Huang Kevin" w:date="2019-04-16T10:47:00Z">
        <w:r>
          <w:rPr>
            <w:rFonts w:hint="eastAsia"/>
          </w:rPr>
          <w:t>单次传输消息最大为</w:t>
        </w:r>
        <w:r>
          <w:rPr>
            <w:rFonts w:hint="eastAsia"/>
          </w:rPr>
          <w:t>2</w:t>
        </w:r>
        <w:r>
          <w:t>0</w:t>
        </w:r>
        <w:r>
          <w:rPr>
            <w:rFonts w:hint="eastAsia"/>
          </w:rPr>
          <w:t>字节</w:t>
        </w:r>
      </w:ins>
      <w:ins w:id="12" w:author="Huang Kevin" w:date="2019-04-16T10:48:00Z">
        <w:r>
          <w:rPr>
            <w:rFonts w:hint="eastAsia"/>
          </w:rPr>
          <w:t>，而位置消息长度</w:t>
        </w:r>
      </w:ins>
      <w:ins w:id="13" w:author="Huang Kevin" w:date="2019-04-16T10:49:00Z">
        <w:r>
          <w:rPr>
            <w:rFonts w:hint="eastAsia"/>
          </w:rPr>
          <w:t>达</w:t>
        </w:r>
        <w:r>
          <w:rPr>
            <w:rFonts w:hint="eastAsia"/>
          </w:rPr>
          <w:t>8</w:t>
        </w:r>
        <w:r>
          <w:t>0</w:t>
        </w:r>
        <w:r>
          <w:rPr>
            <w:rFonts w:hint="eastAsia"/>
          </w:rPr>
          <w:t>字节以上，因此</w:t>
        </w:r>
      </w:ins>
      <w:ins w:id="14" w:author="Huang Kevin" w:date="2019-04-16T10:50:00Z">
        <w:r>
          <w:rPr>
            <w:rFonts w:hint="eastAsia"/>
          </w:rPr>
          <w:t>位置消息将会分多段进行发送</w:t>
        </w:r>
      </w:ins>
      <w:ins w:id="15" w:author="Huang Kevin" w:date="2019-04-16T10:48:00Z">
        <w:r>
          <w:rPr>
            <w:rFonts w:hint="eastAsia"/>
          </w:rPr>
          <w:t>。</w:t>
        </w:r>
      </w:ins>
      <w:ins w:id="16" w:author="Huang Kevin" w:date="2019-04-16T10:50:00Z">
        <w:r>
          <w:rPr>
            <w:rFonts w:hint="eastAsia"/>
          </w:rPr>
          <w:t>在实际测试过程中，如果位置消息发送的</w:t>
        </w:r>
      </w:ins>
      <w:ins w:id="17" w:author="Huang Kevin" w:date="2019-04-16T10:51:00Z">
        <w:r>
          <w:rPr>
            <w:rFonts w:hint="eastAsia"/>
          </w:rPr>
          <w:t>频率过高，将会导致消息堵塞，因此保证每次定位数据消息间隔在</w:t>
        </w:r>
      </w:ins>
      <w:ins w:id="18" w:author="Huang Kevin" w:date="2019-04-16T10:52:00Z">
        <w:r>
          <w:rPr>
            <w:rFonts w:hint="eastAsia"/>
          </w:rPr>
          <w:t>1</w:t>
        </w:r>
        <w:r>
          <w:t>00</w:t>
        </w:r>
        <w:r>
          <w:rPr>
            <w:rFonts w:hint="eastAsia"/>
          </w:rPr>
          <w:t>ms</w:t>
        </w:r>
        <w:r>
          <w:rPr>
            <w:rFonts w:hint="eastAsia"/>
          </w:rPr>
          <w:t>左右，确保不粘包不堵塞的</w:t>
        </w:r>
        <w:r w:rsidR="00F5227B">
          <w:rPr>
            <w:rFonts w:hint="eastAsia"/>
          </w:rPr>
          <w:t>同时</w:t>
        </w:r>
        <w:r>
          <w:rPr>
            <w:rFonts w:hint="eastAsia"/>
          </w:rPr>
          <w:t>也可以达到定位的时效性</w:t>
        </w:r>
      </w:ins>
      <w:ins w:id="19" w:author="Huang Kevin" w:date="2019-04-16T10:51:00Z">
        <w:r>
          <w:rPr>
            <w:rFonts w:hint="eastAsia"/>
          </w:rPr>
          <w:t>。</w:t>
        </w:r>
      </w:ins>
    </w:p>
    <w:p w14:paraId="40374E85" w14:textId="77777777" w:rsidR="00962087" w:rsidRPr="00962087" w:rsidRDefault="00962087" w:rsidP="00962087">
      <w:pPr>
        <w:spacing w:line="360" w:lineRule="auto"/>
        <w:ind w:firstLineChars="200" w:firstLine="480"/>
        <w:rPr>
          <w:sz w:val="24"/>
        </w:rPr>
      </w:pPr>
      <w:r w:rsidRPr="00962087">
        <w:rPr>
          <w:rFonts w:hint="eastAsia"/>
          <w:sz w:val="24"/>
        </w:rPr>
        <w:t>位置消息的名称定为“</w:t>
      </w:r>
      <w:r w:rsidRPr="00962087">
        <w:rPr>
          <w:rFonts w:hint="eastAsia"/>
          <w:sz w:val="24"/>
        </w:rPr>
        <w:t>POS</w:t>
      </w:r>
      <w:r w:rsidRPr="00962087">
        <w:rPr>
          <w:rFonts w:hint="eastAsia"/>
          <w:sz w:val="24"/>
        </w:rPr>
        <w:t>”，其消息组成定位如下：</w:t>
      </w:r>
    </w:p>
    <w:p w14:paraId="4BB3645F" w14:textId="5D23B911" w:rsidR="00EE4ED3" w:rsidRPr="007A630E" w:rsidRDefault="00EE4ED3" w:rsidP="00962087">
      <w:pPr>
        <w:spacing w:line="360" w:lineRule="auto"/>
        <w:ind w:firstLineChars="200" w:firstLine="482"/>
        <w:rPr>
          <w:b/>
          <w:sz w:val="24"/>
          <w:shd w:val="clear" w:color="auto" w:fill="548DD4" w:themeFill="text2" w:themeFillTint="99"/>
        </w:rPr>
      </w:pPr>
      <w:r w:rsidRPr="00962087">
        <w:rPr>
          <w:rFonts w:hint="eastAsia"/>
          <w:b/>
          <w:sz w:val="24"/>
        </w:rPr>
        <w:t>#POS</w:t>
      </w:r>
      <w:r>
        <w:rPr>
          <w:rFonts w:hint="eastAsia"/>
          <w:b/>
          <w:sz w:val="24"/>
        </w:rPr>
        <w:t>*</w:t>
      </w:r>
      <w:r w:rsidRPr="00962087">
        <w:rPr>
          <w:rFonts w:hint="eastAsia"/>
          <w:b/>
          <w:sz w:val="24"/>
        </w:rPr>
        <w:t>&lt;1&gt;,&lt;2&gt;,&lt;3&gt;,&lt;4&gt;,&lt;5&gt;,&lt;6&gt;</w:t>
      </w:r>
      <w:r>
        <w:rPr>
          <w:rFonts w:hint="eastAsia"/>
          <w:b/>
          <w:sz w:val="24"/>
        </w:rPr>
        <w:t>,&lt;7&gt;,&lt;8&gt;</w:t>
      </w:r>
      <w:r w:rsidRPr="00962087">
        <w:rPr>
          <w:rFonts w:hint="eastAsia"/>
          <w:b/>
          <w:sz w:val="24"/>
        </w:rPr>
        <w:t>*HH&lt;CR&gt;&lt;LF&gt;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64"/>
        <w:gridCol w:w="5395"/>
        <w:gridCol w:w="1629"/>
      </w:tblGrid>
      <w:tr w:rsidR="007A630E" w:rsidRPr="007A630E" w14:paraId="29C5D53D" w14:textId="77777777" w:rsidTr="007A630E">
        <w:tc>
          <w:tcPr>
            <w:tcW w:w="1164" w:type="dxa"/>
            <w:shd w:val="clear" w:color="auto" w:fill="A6A6A6" w:themeFill="background1" w:themeFillShade="A6"/>
          </w:tcPr>
          <w:p w14:paraId="478800DD" w14:textId="77777777" w:rsidR="007A630E" w:rsidRPr="007A630E" w:rsidRDefault="007A630E" w:rsidP="007A630E">
            <w:pPr>
              <w:spacing w:line="360" w:lineRule="auto"/>
              <w:jc w:val="center"/>
              <w:rPr>
                <w:b/>
                <w:sz w:val="24"/>
                <w:shd w:val="clear" w:color="auto" w:fill="548DD4" w:themeFill="text2" w:themeFillTint="99"/>
              </w:rPr>
            </w:pPr>
            <w:r w:rsidRPr="007A630E">
              <w:rPr>
                <w:rFonts w:hint="eastAsia"/>
                <w:b/>
                <w:sz w:val="24"/>
              </w:rPr>
              <w:t>域</w:t>
            </w:r>
          </w:p>
        </w:tc>
        <w:tc>
          <w:tcPr>
            <w:tcW w:w="5395" w:type="dxa"/>
            <w:shd w:val="clear" w:color="auto" w:fill="A6A6A6" w:themeFill="background1" w:themeFillShade="A6"/>
          </w:tcPr>
          <w:p w14:paraId="4796023D" w14:textId="77777777" w:rsidR="007A630E" w:rsidRPr="007A630E" w:rsidRDefault="007A630E" w:rsidP="007A630E">
            <w:pPr>
              <w:spacing w:line="360" w:lineRule="auto"/>
              <w:jc w:val="center"/>
              <w:rPr>
                <w:b/>
                <w:sz w:val="24"/>
                <w:shd w:val="clear" w:color="auto" w:fill="548DD4" w:themeFill="text2" w:themeFillTint="99"/>
              </w:rPr>
            </w:pPr>
            <w:r w:rsidRPr="007A630E">
              <w:rPr>
                <w:rFonts w:hint="eastAsia"/>
                <w:b/>
                <w:sz w:val="24"/>
              </w:rPr>
              <w:t>描述</w:t>
            </w:r>
          </w:p>
        </w:tc>
        <w:tc>
          <w:tcPr>
            <w:tcW w:w="1629" w:type="dxa"/>
            <w:shd w:val="clear" w:color="auto" w:fill="A6A6A6" w:themeFill="background1" w:themeFillShade="A6"/>
          </w:tcPr>
          <w:p w14:paraId="60E0C3D6" w14:textId="77777777" w:rsidR="007A630E" w:rsidRPr="007A630E" w:rsidRDefault="007A630E" w:rsidP="007A630E">
            <w:pPr>
              <w:spacing w:line="360" w:lineRule="auto"/>
              <w:jc w:val="center"/>
              <w:rPr>
                <w:b/>
                <w:sz w:val="24"/>
                <w:shd w:val="clear" w:color="auto" w:fill="548DD4" w:themeFill="text2" w:themeFillTint="99"/>
              </w:rPr>
            </w:pPr>
            <w:r w:rsidRPr="007A630E">
              <w:rPr>
                <w:rFonts w:hint="eastAsia"/>
                <w:b/>
                <w:sz w:val="24"/>
              </w:rPr>
              <w:t>备注</w:t>
            </w:r>
          </w:p>
        </w:tc>
      </w:tr>
      <w:tr w:rsidR="0072420A" w14:paraId="53A3984C" w14:textId="77777777" w:rsidTr="007A630E">
        <w:tc>
          <w:tcPr>
            <w:tcW w:w="1164" w:type="dxa"/>
          </w:tcPr>
          <w:p w14:paraId="25925F9A" w14:textId="77777777" w:rsidR="0072420A" w:rsidRPr="007A630E" w:rsidRDefault="0072420A" w:rsidP="007A630E">
            <w:pPr>
              <w:spacing w:line="360" w:lineRule="auto"/>
              <w:jc w:val="center"/>
              <w:rPr>
                <w:sz w:val="24"/>
              </w:rPr>
            </w:pPr>
            <w:r w:rsidRPr="007A630E">
              <w:rPr>
                <w:rFonts w:hint="eastAsia"/>
                <w:sz w:val="24"/>
              </w:rPr>
              <w:t>#</w:t>
            </w:r>
          </w:p>
        </w:tc>
        <w:tc>
          <w:tcPr>
            <w:tcW w:w="5395" w:type="dxa"/>
          </w:tcPr>
          <w:p w14:paraId="7B6A53A2" w14:textId="77777777" w:rsidR="0072420A" w:rsidRPr="007A630E" w:rsidRDefault="0072420A" w:rsidP="00962087">
            <w:pPr>
              <w:spacing w:line="360" w:lineRule="auto"/>
              <w:rPr>
                <w:sz w:val="24"/>
              </w:rPr>
            </w:pPr>
            <w:r w:rsidRPr="007A630E">
              <w:rPr>
                <w:rFonts w:hint="eastAsia"/>
                <w:sz w:val="24"/>
              </w:rPr>
              <w:t>消息引导字符</w:t>
            </w:r>
          </w:p>
        </w:tc>
        <w:tc>
          <w:tcPr>
            <w:tcW w:w="1629" w:type="dxa"/>
          </w:tcPr>
          <w:p w14:paraId="39177300" w14:textId="77777777" w:rsidR="0072420A" w:rsidRPr="007A630E" w:rsidRDefault="0072420A" w:rsidP="00962087">
            <w:pPr>
              <w:spacing w:line="360" w:lineRule="auto"/>
              <w:rPr>
                <w:sz w:val="24"/>
              </w:rPr>
            </w:pPr>
          </w:p>
        </w:tc>
      </w:tr>
      <w:tr w:rsidR="0072420A" w14:paraId="79613728" w14:textId="77777777" w:rsidTr="007A630E">
        <w:tc>
          <w:tcPr>
            <w:tcW w:w="1164" w:type="dxa"/>
          </w:tcPr>
          <w:p w14:paraId="46167885" w14:textId="77777777" w:rsidR="0072420A" w:rsidRPr="007A630E" w:rsidRDefault="0072420A" w:rsidP="007A630E">
            <w:pPr>
              <w:spacing w:line="360" w:lineRule="auto"/>
              <w:jc w:val="center"/>
              <w:rPr>
                <w:sz w:val="24"/>
              </w:rPr>
            </w:pPr>
            <w:r w:rsidRPr="007A630E">
              <w:rPr>
                <w:rFonts w:hint="eastAsia"/>
                <w:sz w:val="24"/>
              </w:rPr>
              <w:t>POS</w:t>
            </w:r>
          </w:p>
        </w:tc>
        <w:tc>
          <w:tcPr>
            <w:tcW w:w="5395" w:type="dxa"/>
          </w:tcPr>
          <w:p w14:paraId="671A6925" w14:textId="77777777" w:rsidR="0072420A" w:rsidRPr="007A630E" w:rsidRDefault="0072420A" w:rsidP="00962087">
            <w:pPr>
              <w:spacing w:line="360" w:lineRule="auto"/>
              <w:rPr>
                <w:sz w:val="24"/>
              </w:rPr>
            </w:pPr>
            <w:r w:rsidRPr="007A630E">
              <w:rPr>
                <w:rFonts w:hint="eastAsia"/>
                <w:sz w:val="24"/>
              </w:rPr>
              <w:t>位置消息的名称</w:t>
            </w:r>
          </w:p>
        </w:tc>
        <w:tc>
          <w:tcPr>
            <w:tcW w:w="1629" w:type="dxa"/>
          </w:tcPr>
          <w:p w14:paraId="7B40A0AE" w14:textId="77777777" w:rsidR="0072420A" w:rsidRPr="007A630E" w:rsidRDefault="0072420A" w:rsidP="00962087">
            <w:pPr>
              <w:spacing w:line="360" w:lineRule="auto"/>
              <w:rPr>
                <w:sz w:val="24"/>
              </w:rPr>
            </w:pPr>
          </w:p>
        </w:tc>
      </w:tr>
      <w:tr w:rsidR="0001249C" w14:paraId="07CDAE17" w14:textId="77777777" w:rsidTr="007A630E">
        <w:trPr>
          <w:ins w:id="20" w:author="Huang Kevin" w:date="2019-04-16T10:53:00Z"/>
        </w:trPr>
        <w:tc>
          <w:tcPr>
            <w:tcW w:w="1164" w:type="dxa"/>
          </w:tcPr>
          <w:p w14:paraId="5EB3E6EF" w14:textId="605073E3" w:rsidR="0001249C" w:rsidRPr="007A630E" w:rsidRDefault="0001249C" w:rsidP="007A630E">
            <w:pPr>
              <w:spacing w:line="360" w:lineRule="auto"/>
              <w:jc w:val="center"/>
              <w:rPr>
                <w:ins w:id="21" w:author="Huang Kevin" w:date="2019-04-16T10:53:00Z"/>
                <w:sz w:val="24"/>
              </w:rPr>
            </w:pPr>
            <w:ins w:id="22" w:author="Huang Kevin" w:date="2019-04-16T10:53:00Z">
              <w:r>
                <w:rPr>
                  <w:rFonts w:hint="eastAsia"/>
                  <w:sz w:val="24"/>
                </w:rPr>
                <w:t>*</w:t>
              </w:r>
            </w:ins>
          </w:p>
        </w:tc>
        <w:tc>
          <w:tcPr>
            <w:tcW w:w="5395" w:type="dxa"/>
          </w:tcPr>
          <w:p w14:paraId="36AF3B96" w14:textId="17A62C94" w:rsidR="0001249C" w:rsidRPr="007A630E" w:rsidRDefault="0001249C" w:rsidP="00962087">
            <w:pPr>
              <w:spacing w:line="360" w:lineRule="auto"/>
              <w:rPr>
                <w:ins w:id="23" w:author="Huang Kevin" w:date="2019-04-16T10:53:00Z"/>
                <w:sz w:val="24"/>
              </w:rPr>
            </w:pPr>
            <w:ins w:id="24" w:author="Huang Kevin" w:date="2019-04-16T10:53:00Z">
              <w:r>
                <w:rPr>
                  <w:rFonts w:hint="eastAsia"/>
                  <w:sz w:val="24"/>
                </w:rPr>
                <w:t>分隔符</w:t>
              </w:r>
            </w:ins>
          </w:p>
        </w:tc>
        <w:tc>
          <w:tcPr>
            <w:tcW w:w="1629" w:type="dxa"/>
          </w:tcPr>
          <w:p w14:paraId="7B8DBE62" w14:textId="77777777" w:rsidR="0001249C" w:rsidRPr="007A630E" w:rsidRDefault="0001249C" w:rsidP="00962087">
            <w:pPr>
              <w:spacing w:line="360" w:lineRule="auto"/>
              <w:rPr>
                <w:ins w:id="25" w:author="Huang Kevin" w:date="2019-04-16T10:53:00Z"/>
                <w:sz w:val="24"/>
              </w:rPr>
            </w:pPr>
          </w:p>
        </w:tc>
      </w:tr>
      <w:tr w:rsidR="0072420A" w14:paraId="239BB8C8" w14:textId="77777777" w:rsidTr="007A630E">
        <w:tc>
          <w:tcPr>
            <w:tcW w:w="1164" w:type="dxa"/>
          </w:tcPr>
          <w:p w14:paraId="218DF4CA" w14:textId="77777777" w:rsidR="0072420A" w:rsidRPr="007A630E" w:rsidRDefault="0072420A" w:rsidP="007A630E">
            <w:pPr>
              <w:spacing w:line="360" w:lineRule="auto"/>
              <w:jc w:val="center"/>
              <w:rPr>
                <w:sz w:val="24"/>
              </w:rPr>
            </w:pPr>
            <w:r w:rsidRPr="007A630E">
              <w:rPr>
                <w:rFonts w:hint="eastAsia"/>
                <w:sz w:val="24"/>
              </w:rPr>
              <w:t>&lt;1&gt;</w:t>
            </w:r>
          </w:p>
        </w:tc>
        <w:tc>
          <w:tcPr>
            <w:tcW w:w="5395" w:type="dxa"/>
          </w:tcPr>
          <w:p w14:paraId="5DF4BB94" w14:textId="77777777" w:rsidR="0072420A" w:rsidRPr="007A630E" w:rsidRDefault="0072420A" w:rsidP="00962087">
            <w:pPr>
              <w:spacing w:line="360" w:lineRule="auto"/>
              <w:rPr>
                <w:sz w:val="24"/>
              </w:rPr>
            </w:pPr>
            <w:r w:rsidRPr="007A630E">
              <w:rPr>
                <w:rFonts w:hint="eastAsia"/>
                <w:sz w:val="24"/>
              </w:rPr>
              <w:t>时间戳数据，表示信息的发送时间，单位是“秒”；</w:t>
            </w:r>
          </w:p>
        </w:tc>
        <w:tc>
          <w:tcPr>
            <w:tcW w:w="1629" w:type="dxa"/>
          </w:tcPr>
          <w:p w14:paraId="10CD0093" w14:textId="77777777" w:rsidR="0072420A" w:rsidRPr="007A630E" w:rsidRDefault="0072420A" w:rsidP="00962087">
            <w:pPr>
              <w:spacing w:line="360" w:lineRule="auto"/>
              <w:rPr>
                <w:sz w:val="24"/>
              </w:rPr>
            </w:pPr>
          </w:p>
        </w:tc>
      </w:tr>
      <w:tr w:rsidR="0072420A" w14:paraId="1A7F13E5" w14:textId="77777777" w:rsidTr="007A630E">
        <w:tc>
          <w:tcPr>
            <w:tcW w:w="1164" w:type="dxa"/>
          </w:tcPr>
          <w:p w14:paraId="280C9F08" w14:textId="77777777" w:rsidR="0072420A" w:rsidRPr="007A630E" w:rsidRDefault="0072420A" w:rsidP="007A630E">
            <w:pPr>
              <w:spacing w:line="360" w:lineRule="auto"/>
              <w:jc w:val="center"/>
              <w:rPr>
                <w:sz w:val="24"/>
              </w:rPr>
            </w:pPr>
            <w:r w:rsidRPr="007A630E">
              <w:rPr>
                <w:rFonts w:hint="eastAsia"/>
                <w:sz w:val="24"/>
              </w:rPr>
              <w:t>&lt;2&gt;</w:t>
            </w:r>
          </w:p>
        </w:tc>
        <w:tc>
          <w:tcPr>
            <w:tcW w:w="5395" w:type="dxa"/>
          </w:tcPr>
          <w:p w14:paraId="073DCF99" w14:textId="77777777" w:rsidR="0072420A" w:rsidRPr="007A630E" w:rsidRDefault="0072420A" w:rsidP="0072420A">
            <w:pPr>
              <w:spacing w:line="360" w:lineRule="auto"/>
              <w:rPr>
                <w:sz w:val="24"/>
              </w:rPr>
            </w:pPr>
            <w:r w:rsidRPr="007A630E">
              <w:rPr>
                <w:rFonts w:hint="eastAsia"/>
                <w:sz w:val="24"/>
              </w:rPr>
              <w:t>定位有效性标志：</w:t>
            </w:r>
          </w:p>
          <w:p w14:paraId="6951E451" w14:textId="77777777" w:rsidR="0072420A" w:rsidRPr="007A630E" w:rsidRDefault="0072420A" w:rsidP="0072420A">
            <w:pPr>
              <w:spacing w:line="360" w:lineRule="auto"/>
              <w:rPr>
                <w:sz w:val="24"/>
              </w:rPr>
            </w:pPr>
            <w:r w:rsidRPr="007A630E">
              <w:rPr>
                <w:rFonts w:hint="eastAsia"/>
                <w:sz w:val="24"/>
              </w:rPr>
              <w:t>0=</w:t>
            </w:r>
            <w:r w:rsidRPr="007A630E">
              <w:rPr>
                <w:rFonts w:hint="eastAsia"/>
                <w:sz w:val="24"/>
              </w:rPr>
              <w:t>定位无效</w:t>
            </w:r>
          </w:p>
          <w:p w14:paraId="05B0D910" w14:textId="77777777" w:rsidR="0072420A" w:rsidRPr="007A630E" w:rsidRDefault="0072420A" w:rsidP="0072420A">
            <w:pPr>
              <w:spacing w:line="360" w:lineRule="auto"/>
              <w:rPr>
                <w:sz w:val="24"/>
              </w:rPr>
            </w:pPr>
            <w:r w:rsidRPr="007A630E">
              <w:rPr>
                <w:rFonts w:hint="eastAsia"/>
                <w:sz w:val="24"/>
              </w:rPr>
              <w:t>1=</w:t>
            </w:r>
            <w:r w:rsidRPr="007A630E">
              <w:rPr>
                <w:rFonts w:hint="eastAsia"/>
                <w:sz w:val="24"/>
              </w:rPr>
              <w:t>定位有效</w:t>
            </w:r>
          </w:p>
        </w:tc>
        <w:tc>
          <w:tcPr>
            <w:tcW w:w="1629" w:type="dxa"/>
          </w:tcPr>
          <w:p w14:paraId="6C83E1EC" w14:textId="77777777" w:rsidR="0072420A" w:rsidRPr="007A630E" w:rsidRDefault="0072420A" w:rsidP="00962087">
            <w:pPr>
              <w:spacing w:line="360" w:lineRule="auto"/>
              <w:rPr>
                <w:sz w:val="24"/>
              </w:rPr>
            </w:pPr>
          </w:p>
        </w:tc>
      </w:tr>
      <w:tr w:rsidR="0072420A" w:rsidRPr="0072420A" w14:paraId="502D1827" w14:textId="77777777" w:rsidTr="007A630E">
        <w:tc>
          <w:tcPr>
            <w:tcW w:w="1164" w:type="dxa"/>
          </w:tcPr>
          <w:p w14:paraId="182B0718" w14:textId="77777777" w:rsidR="0072420A" w:rsidRPr="007A630E" w:rsidRDefault="0072420A" w:rsidP="007A630E">
            <w:pPr>
              <w:spacing w:line="360" w:lineRule="auto"/>
              <w:jc w:val="center"/>
              <w:rPr>
                <w:sz w:val="24"/>
              </w:rPr>
            </w:pPr>
            <w:r w:rsidRPr="007A630E">
              <w:rPr>
                <w:rFonts w:hint="eastAsia"/>
                <w:sz w:val="24"/>
              </w:rPr>
              <w:t>&lt;3&gt;</w:t>
            </w:r>
          </w:p>
        </w:tc>
        <w:tc>
          <w:tcPr>
            <w:tcW w:w="5395" w:type="dxa"/>
          </w:tcPr>
          <w:p w14:paraId="45BBE176" w14:textId="77777777" w:rsidR="0072420A" w:rsidRPr="007A630E" w:rsidRDefault="0072420A" w:rsidP="00962087">
            <w:pPr>
              <w:spacing w:line="360" w:lineRule="auto"/>
              <w:rPr>
                <w:sz w:val="24"/>
              </w:rPr>
            </w:pPr>
            <w:r w:rsidRPr="007A630E">
              <w:rPr>
                <w:rFonts w:hint="eastAsia"/>
                <w:sz w:val="24"/>
              </w:rPr>
              <w:t>纬度信息，度分格式，和</w:t>
            </w:r>
            <w:r w:rsidRPr="007A630E">
              <w:rPr>
                <w:rFonts w:hint="eastAsia"/>
                <w:sz w:val="24"/>
              </w:rPr>
              <w:t>NMEA0183</w:t>
            </w:r>
            <w:r w:rsidRPr="007A630E">
              <w:rPr>
                <w:rFonts w:hint="eastAsia"/>
                <w:sz w:val="24"/>
              </w:rPr>
              <w:t>的格式相同（</w:t>
            </w:r>
            <w:r w:rsidRPr="007A630E">
              <w:rPr>
                <w:rFonts w:hint="eastAsia"/>
                <w:sz w:val="24"/>
              </w:rPr>
              <w:t>ddmm.mmmmm</w:t>
            </w:r>
            <w:r w:rsidRPr="007A630E">
              <w:rPr>
                <w:rFonts w:hint="eastAsia"/>
                <w:sz w:val="24"/>
              </w:rPr>
              <w:t>），精确到小数点后</w:t>
            </w:r>
            <w:r w:rsidRPr="007A630E">
              <w:rPr>
                <w:rFonts w:hint="eastAsia"/>
                <w:sz w:val="24"/>
              </w:rPr>
              <w:t>5</w:t>
            </w:r>
            <w:r w:rsidRPr="007A630E">
              <w:rPr>
                <w:rFonts w:hint="eastAsia"/>
                <w:sz w:val="24"/>
              </w:rPr>
              <w:t>位</w:t>
            </w:r>
          </w:p>
        </w:tc>
        <w:tc>
          <w:tcPr>
            <w:tcW w:w="1629" w:type="dxa"/>
          </w:tcPr>
          <w:p w14:paraId="53C5391E" w14:textId="77777777" w:rsidR="0072420A" w:rsidRPr="007A630E" w:rsidRDefault="0072420A" w:rsidP="00962087">
            <w:pPr>
              <w:spacing w:line="360" w:lineRule="auto"/>
              <w:rPr>
                <w:sz w:val="24"/>
              </w:rPr>
            </w:pPr>
          </w:p>
        </w:tc>
      </w:tr>
      <w:tr w:rsidR="0072420A" w:rsidRPr="00686AB8" w14:paraId="1D18814B" w14:textId="77777777" w:rsidTr="007A630E">
        <w:tc>
          <w:tcPr>
            <w:tcW w:w="1164" w:type="dxa"/>
          </w:tcPr>
          <w:p w14:paraId="6D046B5A" w14:textId="77777777" w:rsidR="0072420A" w:rsidRPr="007A630E" w:rsidRDefault="0072420A" w:rsidP="007A630E">
            <w:pPr>
              <w:spacing w:line="360" w:lineRule="auto"/>
              <w:jc w:val="center"/>
              <w:rPr>
                <w:sz w:val="24"/>
              </w:rPr>
            </w:pPr>
            <w:r w:rsidRPr="007A630E">
              <w:rPr>
                <w:rFonts w:hint="eastAsia"/>
                <w:sz w:val="24"/>
              </w:rPr>
              <w:t>&lt;4&gt;</w:t>
            </w:r>
          </w:p>
        </w:tc>
        <w:tc>
          <w:tcPr>
            <w:tcW w:w="5395" w:type="dxa"/>
          </w:tcPr>
          <w:p w14:paraId="5D975E12" w14:textId="77777777" w:rsidR="0072420A" w:rsidRPr="007A630E" w:rsidRDefault="00686AB8" w:rsidP="00962087">
            <w:pPr>
              <w:spacing w:line="360" w:lineRule="auto"/>
              <w:rPr>
                <w:sz w:val="24"/>
              </w:rPr>
            </w:pPr>
            <w:r w:rsidRPr="007A630E">
              <w:rPr>
                <w:rFonts w:hint="eastAsia"/>
                <w:sz w:val="24"/>
              </w:rPr>
              <w:t>纬度的指示，‘</w:t>
            </w:r>
            <w:r w:rsidRPr="007A630E">
              <w:rPr>
                <w:rFonts w:hint="eastAsia"/>
                <w:sz w:val="24"/>
              </w:rPr>
              <w:t>N</w:t>
            </w:r>
            <w:r w:rsidRPr="007A630E">
              <w:rPr>
                <w:rFonts w:hint="eastAsia"/>
                <w:sz w:val="24"/>
              </w:rPr>
              <w:t>’表示北纬，</w:t>
            </w:r>
            <w:r w:rsidRPr="007A630E">
              <w:rPr>
                <w:sz w:val="24"/>
              </w:rPr>
              <w:t>’</w:t>
            </w:r>
            <w:r w:rsidRPr="007A630E">
              <w:rPr>
                <w:rFonts w:hint="eastAsia"/>
                <w:sz w:val="24"/>
              </w:rPr>
              <w:t>S</w:t>
            </w:r>
            <w:r w:rsidRPr="007A630E">
              <w:rPr>
                <w:sz w:val="24"/>
              </w:rPr>
              <w:t>’</w:t>
            </w:r>
            <w:r w:rsidRPr="007A630E">
              <w:rPr>
                <w:rFonts w:hint="eastAsia"/>
                <w:sz w:val="24"/>
              </w:rPr>
              <w:t>表示南纬</w:t>
            </w:r>
          </w:p>
        </w:tc>
        <w:tc>
          <w:tcPr>
            <w:tcW w:w="1629" w:type="dxa"/>
          </w:tcPr>
          <w:p w14:paraId="1300B47B" w14:textId="77777777" w:rsidR="0072420A" w:rsidRPr="007A630E" w:rsidRDefault="0072420A" w:rsidP="00962087">
            <w:pPr>
              <w:spacing w:line="360" w:lineRule="auto"/>
              <w:rPr>
                <w:sz w:val="24"/>
              </w:rPr>
            </w:pPr>
          </w:p>
        </w:tc>
      </w:tr>
      <w:tr w:rsidR="00686AB8" w:rsidRPr="00686AB8" w14:paraId="421DA630" w14:textId="77777777" w:rsidTr="007A630E">
        <w:tc>
          <w:tcPr>
            <w:tcW w:w="1164" w:type="dxa"/>
          </w:tcPr>
          <w:p w14:paraId="5024CCF9" w14:textId="77777777" w:rsidR="00686AB8" w:rsidRPr="007A630E" w:rsidRDefault="00686AB8" w:rsidP="007A630E">
            <w:pPr>
              <w:spacing w:line="360" w:lineRule="auto"/>
              <w:jc w:val="center"/>
              <w:rPr>
                <w:sz w:val="24"/>
              </w:rPr>
            </w:pPr>
            <w:r w:rsidRPr="007A630E">
              <w:rPr>
                <w:rFonts w:hint="eastAsia"/>
                <w:sz w:val="24"/>
              </w:rPr>
              <w:t>&lt;5&gt;</w:t>
            </w:r>
          </w:p>
        </w:tc>
        <w:tc>
          <w:tcPr>
            <w:tcW w:w="5395" w:type="dxa"/>
          </w:tcPr>
          <w:p w14:paraId="2ED8452C" w14:textId="77777777" w:rsidR="00686AB8" w:rsidRPr="007A630E" w:rsidRDefault="00686AB8" w:rsidP="00962087">
            <w:pPr>
              <w:spacing w:line="360" w:lineRule="auto"/>
              <w:rPr>
                <w:sz w:val="24"/>
              </w:rPr>
            </w:pPr>
            <w:r w:rsidRPr="007A630E">
              <w:rPr>
                <w:rFonts w:hint="eastAsia"/>
                <w:sz w:val="24"/>
              </w:rPr>
              <w:t>经度信息，度分格式，和</w:t>
            </w:r>
            <w:r w:rsidRPr="007A630E">
              <w:rPr>
                <w:rFonts w:hint="eastAsia"/>
                <w:sz w:val="24"/>
              </w:rPr>
              <w:t>NMEA0183</w:t>
            </w:r>
            <w:r w:rsidRPr="007A630E">
              <w:rPr>
                <w:rFonts w:hint="eastAsia"/>
                <w:sz w:val="24"/>
              </w:rPr>
              <w:t>的格式相同（</w:t>
            </w:r>
            <w:r w:rsidRPr="007A630E">
              <w:rPr>
                <w:rFonts w:hint="eastAsia"/>
                <w:sz w:val="24"/>
              </w:rPr>
              <w:t>dddmm.mmmmm</w:t>
            </w:r>
            <w:r w:rsidRPr="007A630E">
              <w:rPr>
                <w:rFonts w:hint="eastAsia"/>
                <w:sz w:val="24"/>
              </w:rPr>
              <w:t>），精确到小数点后</w:t>
            </w:r>
            <w:r w:rsidRPr="007A630E">
              <w:rPr>
                <w:rFonts w:hint="eastAsia"/>
                <w:sz w:val="24"/>
              </w:rPr>
              <w:t>5</w:t>
            </w:r>
            <w:r w:rsidRPr="007A630E">
              <w:rPr>
                <w:rFonts w:hint="eastAsia"/>
                <w:sz w:val="24"/>
              </w:rPr>
              <w:t>位</w:t>
            </w:r>
          </w:p>
        </w:tc>
        <w:tc>
          <w:tcPr>
            <w:tcW w:w="1629" w:type="dxa"/>
          </w:tcPr>
          <w:p w14:paraId="39E28539" w14:textId="77777777" w:rsidR="00686AB8" w:rsidRPr="007A630E" w:rsidRDefault="00686AB8" w:rsidP="00962087">
            <w:pPr>
              <w:spacing w:line="360" w:lineRule="auto"/>
              <w:rPr>
                <w:sz w:val="24"/>
              </w:rPr>
            </w:pPr>
          </w:p>
        </w:tc>
      </w:tr>
      <w:tr w:rsidR="00686AB8" w:rsidRPr="00686AB8" w14:paraId="57546359" w14:textId="77777777" w:rsidTr="007A630E">
        <w:tc>
          <w:tcPr>
            <w:tcW w:w="1164" w:type="dxa"/>
          </w:tcPr>
          <w:p w14:paraId="067D480C" w14:textId="77777777" w:rsidR="00686AB8" w:rsidRPr="007A630E" w:rsidRDefault="00686AB8" w:rsidP="007A630E">
            <w:pPr>
              <w:spacing w:line="360" w:lineRule="auto"/>
              <w:jc w:val="center"/>
              <w:rPr>
                <w:sz w:val="24"/>
              </w:rPr>
            </w:pPr>
            <w:r w:rsidRPr="007A630E">
              <w:rPr>
                <w:rFonts w:hint="eastAsia"/>
                <w:sz w:val="24"/>
              </w:rPr>
              <w:t>&lt;6&gt;</w:t>
            </w:r>
          </w:p>
        </w:tc>
        <w:tc>
          <w:tcPr>
            <w:tcW w:w="5395" w:type="dxa"/>
          </w:tcPr>
          <w:p w14:paraId="0F41A837" w14:textId="77777777" w:rsidR="00686AB8" w:rsidRPr="007A630E" w:rsidRDefault="00686AB8" w:rsidP="00686AB8">
            <w:pPr>
              <w:spacing w:line="360" w:lineRule="auto"/>
              <w:rPr>
                <w:sz w:val="24"/>
              </w:rPr>
            </w:pPr>
            <w:r w:rsidRPr="007A630E">
              <w:rPr>
                <w:rFonts w:hint="eastAsia"/>
                <w:sz w:val="24"/>
              </w:rPr>
              <w:t>经度的指示，‘</w:t>
            </w:r>
            <w:r w:rsidRPr="007A630E">
              <w:rPr>
                <w:rFonts w:hint="eastAsia"/>
                <w:sz w:val="24"/>
              </w:rPr>
              <w:t>E</w:t>
            </w:r>
            <w:r w:rsidRPr="007A630E">
              <w:rPr>
                <w:rFonts w:hint="eastAsia"/>
                <w:sz w:val="24"/>
              </w:rPr>
              <w:t>’表示东经，</w:t>
            </w:r>
            <w:r w:rsidRPr="007A630E">
              <w:rPr>
                <w:sz w:val="24"/>
              </w:rPr>
              <w:t>’</w:t>
            </w:r>
            <w:r w:rsidRPr="007A630E">
              <w:rPr>
                <w:rFonts w:hint="eastAsia"/>
                <w:sz w:val="24"/>
              </w:rPr>
              <w:t>W</w:t>
            </w:r>
            <w:r w:rsidRPr="007A630E">
              <w:rPr>
                <w:sz w:val="24"/>
              </w:rPr>
              <w:t>’</w:t>
            </w:r>
            <w:r w:rsidRPr="007A630E">
              <w:rPr>
                <w:rFonts w:hint="eastAsia"/>
                <w:sz w:val="24"/>
              </w:rPr>
              <w:t>表示西经</w:t>
            </w:r>
          </w:p>
        </w:tc>
        <w:tc>
          <w:tcPr>
            <w:tcW w:w="1629" w:type="dxa"/>
          </w:tcPr>
          <w:p w14:paraId="64DEEDC4" w14:textId="77777777" w:rsidR="00686AB8" w:rsidRPr="007A630E" w:rsidRDefault="00686AB8" w:rsidP="00962087">
            <w:pPr>
              <w:spacing w:line="360" w:lineRule="auto"/>
              <w:rPr>
                <w:sz w:val="24"/>
              </w:rPr>
            </w:pPr>
          </w:p>
        </w:tc>
      </w:tr>
      <w:tr w:rsidR="00686AB8" w:rsidRPr="00686AB8" w14:paraId="23300CEB" w14:textId="77777777" w:rsidTr="007A630E">
        <w:tc>
          <w:tcPr>
            <w:tcW w:w="1164" w:type="dxa"/>
          </w:tcPr>
          <w:p w14:paraId="5B7443CB" w14:textId="77777777" w:rsidR="00686AB8" w:rsidRPr="007A630E" w:rsidRDefault="00686AB8" w:rsidP="007A630E">
            <w:pPr>
              <w:spacing w:line="360" w:lineRule="auto"/>
              <w:jc w:val="center"/>
              <w:rPr>
                <w:sz w:val="24"/>
              </w:rPr>
            </w:pPr>
            <w:r w:rsidRPr="007A630E">
              <w:rPr>
                <w:rFonts w:hint="eastAsia"/>
                <w:sz w:val="24"/>
              </w:rPr>
              <w:lastRenderedPageBreak/>
              <w:t>&lt;7&gt;</w:t>
            </w:r>
          </w:p>
        </w:tc>
        <w:tc>
          <w:tcPr>
            <w:tcW w:w="5395" w:type="dxa"/>
          </w:tcPr>
          <w:p w14:paraId="1659A342" w14:textId="77777777" w:rsidR="00686AB8" w:rsidRPr="007A630E" w:rsidRDefault="00686AB8" w:rsidP="00962087">
            <w:pPr>
              <w:spacing w:line="360" w:lineRule="auto"/>
              <w:rPr>
                <w:sz w:val="24"/>
              </w:rPr>
            </w:pPr>
            <w:r w:rsidRPr="007A630E">
              <w:rPr>
                <w:rFonts w:hint="eastAsia"/>
                <w:sz w:val="24"/>
              </w:rPr>
              <w:t>海拔高度，单位为：</w:t>
            </w:r>
            <w:r w:rsidRPr="007A630E">
              <w:rPr>
                <w:rFonts w:hint="eastAsia"/>
                <w:sz w:val="24"/>
              </w:rPr>
              <w:t>m</w:t>
            </w:r>
          </w:p>
        </w:tc>
        <w:tc>
          <w:tcPr>
            <w:tcW w:w="1629" w:type="dxa"/>
          </w:tcPr>
          <w:p w14:paraId="07D8CCA8" w14:textId="77777777" w:rsidR="00686AB8" w:rsidRPr="007A630E" w:rsidRDefault="00686AB8" w:rsidP="00962087">
            <w:pPr>
              <w:spacing w:line="360" w:lineRule="auto"/>
              <w:rPr>
                <w:sz w:val="24"/>
              </w:rPr>
            </w:pPr>
          </w:p>
        </w:tc>
      </w:tr>
      <w:tr w:rsidR="00686AB8" w:rsidRPr="00686AB8" w14:paraId="55F200A4" w14:textId="77777777" w:rsidTr="007A630E">
        <w:tc>
          <w:tcPr>
            <w:tcW w:w="1164" w:type="dxa"/>
          </w:tcPr>
          <w:p w14:paraId="056C5C94" w14:textId="77777777" w:rsidR="00686AB8" w:rsidRPr="007A630E" w:rsidRDefault="00686AB8" w:rsidP="007A630E">
            <w:pPr>
              <w:spacing w:line="360" w:lineRule="auto"/>
              <w:jc w:val="center"/>
              <w:rPr>
                <w:sz w:val="24"/>
              </w:rPr>
            </w:pPr>
            <w:r w:rsidRPr="007A630E">
              <w:rPr>
                <w:rFonts w:hint="eastAsia"/>
                <w:sz w:val="24"/>
              </w:rPr>
              <w:t>&lt;8&gt;</w:t>
            </w:r>
          </w:p>
        </w:tc>
        <w:tc>
          <w:tcPr>
            <w:tcW w:w="5395" w:type="dxa"/>
          </w:tcPr>
          <w:p w14:paraId="29285F00" w14:textId="77777777" w:rsidR="00686AB8" w:rsidRPr="007A630E" w:rsidRDefault="00686AB8" w:rsidP="00962087">
            <w:pPr>
              <w:spacing w:line="360" w:lineRule="auto"/>
              <w:rPr>
                <w:sz w:val="24"/>
              </w:rPr>
            </w:pPr>
            <w:r w:rsidRPr="007A630E">
              <w:rPr>
                <w:rFonts w:hint="eastAsia"/>
                <w:sz w:val="24"/>
              </w:rPr>
              <w:t>方位角，</w:t>
            </w:r>
            <w:r w:rsidR="007A630E" w:rsidRPr="007A630E">
              <w:rPr>
                <w:rFonts w:hint="eastAsia"/>
                <w:sz w:val="24"/>
              </w:rPr>
              <w:t>单位：度</w:t>
            </w:r>
          </w:p>
        </w:tc>
        <w:tc>
          <w:tcPr>
            <w:tcW w:w="1629" w:type="dxa"/>
          </w:tcPr>
          <w:p w14:paraId="0CD1568C" w14:textId="77777777" w:rsidR="00686AB8" w:rsidRPr="007A630E" w:rsidRDefault="00686AB8" w:rsidP="00962087">
            <w:pPr>
              <w:spacing w:line="360" w:lineRule="auto"/>
              <w:rPr>
                <w:sz w:val="24"/>
              </w:rPr>
            </w:pPr>
          </w:p>
        </w:tc>
      </w:tr>
      <w:tr w:rsidR="007A630E" w:rsidRPr="00686AB8" w14:paraId="6AF0D7E7" w14:textId="77777777" w:rsidTr="007A630E">
        <w:tc>
          <w:tcPr>
            <w:tcW w:w="1164" w:type="dxa"/>
          </w:tcPr>
          <w:p w14:paraId="400F6DDE" w14:textId="77777777" w:rsidR="007A630E" w:rsidRPr="007A630E" w:rsidRDefault="007A630E" w:rsidP="007A630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5395" w:type="dxa"/>
          </w:tcPr>
          <w:p w14:paraId="2AF6B2C5" w14:textId="77777777" w:rsidR="007A630E" w:rsidRPr="007A630E" w:rsidRDefault="007A630E" w:rsidP="0096208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分割符</w:t>
            </w:r>
          </w:p>
        </w:tc>
        <w:tc>
          <w:tcPr>
            <w:tcW w:w="1629" w:type="dxa"/>
          </w:tcPr>
          <w:p w14:paraId="5534F03B" w14:textId="77777777" w:rsidR="007A630E" w:rsidRPr="007A630E" w:rsidRDefault="007A630E" w:rsidP="00962087">
            <w:pPr>
              <w:spacing w:line="360" w:lineRule="auto"/>
              <w:rPr>
                <w:sz w:val="24"/>
              </w:rPr>
            </w:pPr>
          </w:p>
        </w:tc>
      </w:tr>
      <w:tr w:rsidR="007A630E" w:rsidRPr="00686AB8" w14:paraId="671CA39C" w14:textId="77777777" w:rsidTr="007A630E">
        <w:tc>
          <w:tcPr>
            <w:tcW w:w="1164" w:type="dxa"/>
          </w:tcPr>
          <w:p w14:paraId="3497BC45" w14:textId="77777777" w:rsidR="007A630E" w:rsidRDefault="007A630E" w:rsidP="007A630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HH</w:t>
            </w:r>
          </w:p>
        </w:tc>
        <w:tc>
          <w:tcPr>
            <w:tcW w:w="5395" w:type="dxa"/>
          </w:tcPr>
          <w:p w14:paraId="3C1E6694" w14:textId="77777777" w:rsidR="007A630E" w:rsidRDefault="007A630E" w:rsidP="0096208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异或校验和</w:t>
            </w:r>
          </w:p>
        </w:tc>
        <w:tc>
          <w:tcPr>
            <w:tcW w:w="1629" w:type="dxa"/>
          </w:tcPr>
          <w:p w14:paraId="7552087D" w14:textId="77777777" w:rsidR="007A630E" w:rsidRPr="007A630E" w:rsidRDefault="007A630E" w:rsidP="00962087">
            <w:pPr>
              <w:spacing w:line="360" w:lineRule="auto"/>
              <w:rPr>
                <w:sz w:val="24"/>
              </w:rPr>
            </w:pPr>
          </w:p>
        </w:tc>
      </w:tr>
      <w:tr w:rsidR="007A630E" w:rsidRPr="00686AB8" w14:paraId="51F65D13" w14:textId="77777777" w:rsidTr="007A630E">
        <w:tc>
          <w:tcPr>
            <w:tcW w:w="1164" w:type="dxa"/>
          </w:tcPr>
          <w:p w14:paraId="50BD8FC8" w14:textId="77777777" w:rsidR="007A630E" w:rsidRDefault="007A630E" w:rsidP="007A630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&lt;CR&gt;&lt;LF&gt;</w:t>
            </w:r>
          </w:p>
        </w:tc>
        <w:tc>
          <w:tcPr>
            <w:tcW w:w="5395" w:type="dxa"/>
          </w:tcPr>
          <w:p w14:paraId="1341CC04" w14:textId="77777777" w:rsidR="007A630E" w:rsidRDefault="007A630E" w:rsidP="007A630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结束符，回车</w:t>
            </w:r>
            <w:r>
              <w:rPr>
                <w:rFonts w:hint="eastAsia"/>
                <w:sz w:val="24"/>
              </w:rPr>
              <w:t>(0x0D)</w:t>
            </w:r>
            <w:r>
              <w:rPr>
                <w:rFonts w:hint="eastAsia"/>
                <w:sz w:val="24"/>
              </w:rPr>
              <w:t>、换行</w:t>
            </w:r>
            <w:r>
              <w:rPr>
                <w:rFonts w:hint="eastAsia"/>
                <w:sz w:val="24"/>
              </w:rPr>
              <w:t>(0x0A)</w:t>
            </w:r>
          </w:p>
        </w:tc>
        <w:tc>
          <w:tcPr>
            <w:tcW w:w="1629" w:type="dxa"/>
          </w:tcPr>
          <w:p w14:paraId="5E3C7F8E" w14:textId="77777777" w:rsidR="007A630E" w:rsidRPr="007A630E" w:rsidRDefault="007A630E" w:rsidP="00962087">
            <w:pPr>
              <w:spacing w:line="360" w:lineRule="auto"/>
              <w:rPr>
                <w:sz w:val="24"/>
              </w:rPr>
            </w:pPr>
          </w:p>
        </w:tc>
      </w:tr>
    </w:tbl>
    <w:p w14:paraId="735D90B8" w14:textId="77777777" w:rsidR="0072420A" w:rsidRDefault="0072420A" w:rsidP="00962087">
      <w:pPr>
        <w:spacing w:line="360" w:lineRule="auto"/>
        <w:ind w:firstLineChars="200" w:firstLine="482"/>
        <w:rPr>
          <w:b/>
          <w:sz w:val="24"/>
        </w:rPr>
      </w:pPr>
    </w:p>
    <w:p w14:paraId="6785D57B" w14:textId="77777777" w:rsidR="0072420A" w:rsidRDefault="007A630E" w:rsidP="00592194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例子：</w:t>
      </w:r>
    </w:p>
    <w:p w14:paraId="145BCC98" w14:textId="2AAA18D9" w:rsidR="0072420A" w:rsidRDefault="00C660BB" w:rsidP="00592194">
      <w:pPr>
        <w:spacing w:line="360" w:lineRule="auto"/>
        <w:rPr>
          <w:sz w:val="24"/>
          <w:szCs w:val="24"/>
        </w:rPr>
      </w:pPr>
      <w:bookmarkStart w:id="26" w:name="_GoBack"/>
      <w:ins w:id="27" w:author="Huang Kevin" w:date="2019-04-15T18:00:00Z">
        <w:r w:rsidRPr="00C660BB">
          <w:rPr>
            <w:sz w:val="24"/>
          </w:rPr>
          <w:t>#POS*100.0,1,3420.22554,N,10852.86547,E,400.0,90.0*78</w:t>
        </w:r>
      </w:ins>
      <w:bookmarkEnd w:id="26"/>
      <w:r w:rsidR="0072420A" w:rsidRPr="0072420A">
        <w:rPr>
          <w:rFonts w:hint="eastAsia"/>
          <w:sz w:val="24"/>
          <w:szCs w:val="24"/>
        </w:rPr>
        <w:t>&lt;CR&gt;&lt;LF&gt;</w:t>
      </w:r>
    </w:p>
    <w:p w14:paraId="2FA829EB" w14:textId="77777777" w:rsidR="009659F0" w:rsidRDefault="009659F0" w:rsidP="009659F0">
      <w:pPr>
        <w:pStyle w:val="2"/>
        <w:numPr>
          <w:ilvl w:val="1"/>
          <w:numId w:val="1"/>
        </w:numPr>
      </w:pPr>
      <w:r>
        <w:rPr>
          <w:rFonts w:hint="eastAsia"/>
        </w:rPr>
        <w:t>行人检测</w:t>
      </w:r>
      <w:r w:rsidRPr="00F66D7C">
        <w:rPr>
          <w:rFonts w:hint="eastAsia"/>
        </w:rPr>
        <w:t>消息</w:t>
      </w:r>
    </w:p>
    <w:p w14:paraId="615CDA1C" w14:textId="77777777" w:rsidR="009659F0" w:rsidRPr="00962087" w:rsidRDefault="009659F0" w:rsidP="009659F0">
      <w:pPr>
        <w:spacing w:line="360" w:lineRule="auto"/>
        <w:ind w:firstLineChars="200" w:firstLine="480"/>
        <w:rPr>
          <w:sz w:val="24"/>
        </w:rPr>
      </w:pPr>
      <w:r w:rsidRPr="00962087">
        <w:rPr>
          <w:rFonts w:hint="eastAsia"/>
          <w:sz w:val="24"/>
        </w:rPr>
        <w:t>如下图所示，</w:t>
      </w:r>
      <w:r w:rsidR="00E664DE">
        <w:rPr>
          <w:rFonts w:hint="eastAsia"/>
          <w:sz w:val="24"/>
        </w:rPr>
        <w:t>行人检测</w:t>
      </w:r>
      <w:r w:rsidRPr="00962087">
        <w:rPr>
          <w:rFonts w:hint="eastAsia"/>
          <w:sz w:val="24"/>
        </w:rPr>
        <w:t>消息由</w:t>
      </w:r>
      <w:r w:rsidR="00E664DE">
        <w:rPr>
          <w:rFonts w:hint="eastAsia"/>
          <w:sz w:val="24"/>
        </w:rPr>
        <w:t>智能路钉设备</w:t>
      </w:r>
      <w:r w:rsidRPr="00962087">
        <w:rPr>
          <w:rFonts w:hint="eastAsia"/>
          <w:sz w:val="24"/>
        </w:rPr>
        <w:t>发出，经过“</w:t>
      </w:r>
      <w:r w:rsidR="00F91AF2">
        <w:rPr>
          <w:rFonts w:hint="eastAsia"/>
          <w:sz w:val="24"/>
        </w:rPr>
        <w:t>LoRa</w:t>
      </w:r>
      <w:r w:rsidR="00F91AF2">
        <w:rPr>
          <w:rFonts w:hint="eastAsia"/>
          <w:sz w:val="24"/>
        </w:rPr>
        <w:t>接收</w:t>
      </w:r>
      <w:r w:rsidRPr="00962087">
        <w:rPr>
          <w:rFonts w:hint="eastAsia"/>
          <w:sz w:val="24"/>
        </w:rPr>
        <w:t>板卡”</w:t>
      </w:r>
      <w:r w:rsidR="00F91AF2">
        <w:rPr>
          <w:rFonts w:hint="eastAsia"/>
          <w:sz w:val="24"/>
        </w:rPr>
        <w:t>接收</w:t>
      </w:r>
      <w:r w:rsidRPr="00962087">
        <w:rPr>
          <w:rFonts w:hint="eastAsia"/>
          <w:sz w:val="24"/>
        </w:rPr>
        <w:t>并</w:t>
      </w:r>
      <w:r w:rsidR="00E664DE">
        <w:rPr>
          <w:rFonts w:hint="eastAsia"/>
          <w:sz w:val="24"/>
        </w:rPr>
        <w:t>处理后</w:t>
      </w:r>
      <w:r w:rsidR="00F91AF2">
        <w:rPr>
          <w:rFonts w:hint="eastAsia"/>
          <w:sz w:val="24"/>
        </w:rPr>
        <w:t>，再通过串口发送给“消息透传板卡”，然后经</w:t>
      </w:r>
      <w:r w:rsidRPr="00962087">
        <w:rPr>
          <w:rFonts w:hint="eastAsia"/>
          <w:sz w:val="24"/>
        </w:rPr>
        <w:t>BLE</w:t>
      </w:r>
      <w:r w:rsidRPr="00962087">
        <w:rPr>
          <w:rFonts w:hint="eastAsia"/>
          <w:sz w:val="24"/>
        </w:rPr>
        <w:t>模块</w:t>
      </w:r>
      <w:r w:rsidR="00E664DE">
        <w:rPr>
          <w:rFonts w:hint="eastAsia"/>
          <w:sz w:val="24"/>
        </w:rPr>
        <w:t>转发</w:t>
      </w:r>
      <w:r w:rsidRPr="00962087">
        <w:rPr>
          <w:rFonts w:hint="eastAsia"/>
          <w:sz w:val="24"/>
        </w:rPr>
        <w:t>给</w:t>
      </w:r>
      <w:r w:rsidRPr="00962087">
        <w:rPr>
          <w:rFonts w:hint="eastAsia"/>
          <w:sz w:val="24"/>
        </w:rPr>
        <w:t>Android</w:t>
      </w:r>
      <w:r w:rsidRPr="00962087">
        <w:rPr>
          <w:rFonts w:hint="eastAsia"/>
          <w:sz w:val="24"/>
        </w:rPr>
        <w:t>平板电脑，最终由</w:t>
      </w:r>
      <w:r w:rsidRPr="00962087">
        <w:rPr>
          <w:rFonts w:hint="eastAsia"/>
          <w:sz w:val="24"/>
        </w:rPr>
        <w:t>APP</w:t>
      </w:r>
      <w:r w:rsidRPr="00962087">
        <w:rPr>
          <w:rFonts w:hint="eastAsia"/>
          <w:sz w:val="24"/>
        </w:rPr>
        <w:t>解析并呈现。</w:t>
      </w:r>
    </w:p>
    <w:p w14:paraId="422857C9" w14:textId="77777777" w:rsidR="009659F0" w:rsidRDefault="00E664DE" w:rsidP="009659F0">
      <w:r>
        <w:object w:dxaOrig="10395" w:dyaOrig="2955" w14:anchorId="289BAF16">
          <v:shape id="_x0000_i1026" type="#_x0000_t75" style="width:414.4pt;height:118.9pt" o:ole="">
            <v:imagedata r:id="rId11" o:title=""/>
          </v:shape>
          <o:OLEObject Type="Embed" ProgID="Visio.Drawing.15" ShapeID="_x0000_i1026" DrawAspect="Content" ObjectID="_1616923075" r:id="rId12"/>
        </w:object>
      </w:r>
    </w:p>
    <w:p w14:paraId="20BC9E47" w14:textId="77777777" w:rsidR="009659F0" w:rsidRDefault="009659F0" w:rsidP="009659F0"/>
    <w:p w14:paraId="7F10BE9D" w14:textId="77777777" w:rsidR="009659F0" w:rsidRPr="00962087" w:rsidRDefault="009659F0" w:rsidP="009659F0">
      <w:pPr>
        <w:spacing w:line="360" w:lineRule="auto"/>
        <w:ind w:firstLineChars="200" w:firstLine="480"/>
        <w:rPr>
          <w:sz w:val="24"/>
        </w:rPr>
      </w:pPr>
      <w:r w:rsidRPr="00962087">
        <w:rPr>
          <w:rFonts w:hint="eastAsia"/>
          <w:sz w:val="24"/>
        </w:rPr>
        <w:t>位置消息的名称定为“</w:t>
      </w:r>
      <w:r w:rsidRPr="00962087">
        <w:rPr>
          <w:rFonts w:hint="eastAsia"/>
          <w:sz w:val="24"/>
        </w:rPr>
        <w:t>P</w:t>
      </w:r>
      <w:r w:rsidR="006A23A2">
        <w:rPr>
          <w:rFonts w:hint="eastAsia"/>
          <w:sz w:val="24"/>
        </w:rPr>
        <w:t>CHK</w:t>
      </w:r>
      <w:r w:rsidRPr="00962087">
        <w:rPr>
          <w:rFonts w:hint="eastAsia"/>
          <w:sz w:val="24"/>
        </w:rPr>
        <w:t>”，其消息组成定位如下：</w:t>
      </w:r>
    </w:p>
    <w:p w14:paraId="406D8F69" w14:textId="77777777" w:rsidR="009659F0" w:rsidRPr="007A630E" w:rsidRDefault="009659F0" w:rsidP="009659F0">
      <w:pPr>
        <w:spacing w:line="360" w:lineRule="auto"/>
        <w:ind w:firstLineChars="200" w:firstLine="482"/>
        <w:rPr>
          <w:b/>
          <w:sz w:val="24"/>
          <w:shd w:val="clear" w:color="auto" w:fill="548DD4" w:themeFill="text2" w:themeFillTint="99"/>
        </w:rPr>
      </w:pPr>
      <w:r w:rsidRPr="00962087">
        <w:rPr>
          <w:rFonts w:hint="eastAsia"/>
          <w:b/>
          <w:sz w:val="24"/>
        </w:rPr>
        <w:t>#P</w:t>
      </w:r>
      <w:r w:rsidR="00034BAA">
        <w:rPr>
          <w:b/>
          <w:sz w:val="24"/>
        </w:rPr>
        <w:t>DT</w:t>
      </w:r>
      <w:del w:id="28" w:author="Huang Kevin" w:date="2019-04-15T17:42:00Z">
        <w:r w:rsidR="006A23A2" w:rsidDel="00E95BEB">
          <w:rPr>
            <w:rFonts w:hint="eastAsia"/>
            <w:b/>
            <w:sz w:val="24"/>
          </w:rPr>
          <w:delText>,</w:delText>
        </w:r>
      </w:del>
      <w:ins w:id="29" w:author="Huang Kevin" w:date="2019-04-15T17:42:00Z">
        <w:r w:rsidR="00E95BEB">
          <w:rPr>
            <w:rFonts w:hint="eastAsia"/>
            <w:b/>
            <w:sz w:val="24"/>
          </w:rPr>
          <w:t>*</w:t>
        </w:r>
      </w:ins>
      <w:r w:rsidR="006A23A2">
        <w:rPr>
          <w:rFonts w:hint="eastAsia"/>
          <w:b/>
          <w:sz w:val="24"/>
        </w:rPr>
        <w:t>&lt;1&gt;,&lt;2&gt;,&lt;3&gt;,&lt;4&gt;,&lt;5&gt;</w:t>
      </w:r>
      <w:r w:rsidRPr="00962087">
        <w:rPr>
          <w:rFonts w:hint="eastAsia"/>
          <w:b/>
          <w:sz w:val="24"/>
        </w:rPr>
        <w:t>*HH&lt;CR&gt;&lt;LF&gt;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64"/>
        <w:gridCol w:w="5395"/>
        <w:gridCol w:w="1629"/>
      </w:tblGrid>
      <w:tr w:rsidR="009659F0" w:rsidRPr="007A630E" w14:paraId="0BF08E34" w14:textId="77777777" w:rsidTr="004A077F">
        <w:tc>
          <w:tcPr>
            <w:tcW w:w="1164" w:type="dxa"/>
            <w:shd w:val="clear" w:color="auto" w:fill="A6A6A6" w:themeFill="background1" w:themeFillShade="A6"/>
          </w:tcPr>
          <w:p w14:paraId="46238B15" w14:textId="77777777" w:rsidR="009659F0" w:rsidRPr="007A630E" w:rsidRDefault="009659F0" w:rsidP="004A077F">
            <w:pPr>
              <w:spacing w:line="360" w:lineRule="auto"/>
              <w:jc w:val="center"/>
              <w:rPr>
                <w:b/>
                <w:sz w:val="24"/>
                <w:shd w:val="clear" w:color="auto" w:fill="548DD4" w:themeFill="text2" w:themeFillTint="99"/>
              </w:rPr>
            </w:pPr>
            <w:r w:rsidRPr="007A630E">
              <w:rPr>
                <w:rFonts w:hint="eastAsia"/>
                <w:b/>
                <w:sz w:val="24"/>
              </w:rPr>
              <w:t>域</w:t>
            </w:r>
          </w:p>
        </w:tc>
        <w:tc>
          <w:tcPr>
            <w:tcW w:w="5395" w:type="dxa"/>
            <w:shd w:val="clear" w:color="auto" w:fill="A6A6A6" w:themeFill="background1" w:themeFillShade="A6"/>
          </w:tcPr>
          <w:p w14:paraId="5C9B7999" w14:textId="77777777" w:rsidR="009659F0" w:rsidRPr="007A630E" w:rsidRDefault="009659F0" w:rsidP="004A077F">
            <w:pPr>
              <w:spacing w:line="360" w:lineRule="auto"/>
              <w:jc w:val="center"/>
              <w:rPr>
                <w:b/>
                <w:sz w:val="24"/>
                <w:shd w:val="clear" w:color="auto" w:fill="548DD4" w:themeFill="text2" w:themeFillTint="99"/>
              </w:rPr>
            </w:pPr>
            <w:r w:rsidRPr="007A630E">
              <w:rPr>
                <w:rFonts w:hint="eastAsia"/>
                <w:b/>
                <w:sz w:val="24"/>
              </w:rPr>
              <w:t>描述</w:t>
            </w:r>
          </w:p>
        </w:tc>
        <w:tc>
          <w:tcPr>
            <w:tcW w:w="1629" w:type="dxa"/>
            <w:shd w:val="clear" w:color="auto" w:fill="A6A6A6" w:themeFill="background1" w:themeFillShade="A6"/>
          </w:tcPr>
          <w:p w14:paraId="5394BBAC" w14:textId="77777777" w:rsidR="009659F0" w:rsidRPr="007A630E" w:rsidRDefault="009659F0" w:rsidP="004A077F">
            <w:pPr>
              <w:spacing w:line="360" w:lineRule="auto"/>
              <w:jc w:val="center"/>
              <w:rPr>
                <w:b/>
                <w:sz w:val="24"/>
                <w:shd w:val="clear" w:color="auto" w:fill="548DD4" w:themeFill="text2" w:themeFillTint="99"/>
              </w:rPr>
            </w:pPr>
            <w:r w:rsidRPr="007A630E">
              <w:rPr>
                <w:rFonts w:hint="eastAsia"/>
                <w:b/>
                <w:sz w:val="24"/>
              </w:rPr>
              <w:t>备注</w:t>
            </w:r>
          </w:p>
        </w:tc>
      </w:tr>
      <w:tr w:rsidR="009659F0" w14:paraId="21D717ED" w14:textId="77777777" w:rsidTr="004A077F">
        <w:tc>
          <w:tcPr>
            <w:tcW w:w="1164" w:type="dxa"/>
          </w:tcPr>
          <w:p w14:paraId="268C16C4" w14:textId="77777777" w:rsidR="009659F0" w:rsidRPr="007A630E" w:rsidRDefault="009659F0" w:rsidP="004A077F">
            <w:pPr>
              <w:spacing w:line="360" w:lineRule="auto"/>
              <w:jc w:val="center"/>
              <w:rPr>
                <w:sz w:val="24"/>
              </w:rPr>
            </w:pPr>
            <w:r w:rsidRPr="007A630E">
              <w:rPr>
                <w:rFonts w:hint="eastAsia"/>
                <w:sz w:val="24"/>
              </w:rPr>
              <w:t>#</w:t>
            </w:r>
          </w:p>
        </w:tc>
        <w:tc>
          <w:tcPr>
            <w:tcW w:w="5395" w:type="dxa"/>
          </w:tcPr>
          <w:p w14:paraId="675227AE" w14:textId="77777777" w:rsidR="009659F0" w:rsidRPr="007A630E" w:rsidRDefault="009659F0" w:rsidP="004A077F">
            <w:pPr>
              <w:spacing w:line="360" w:lineRule="auto"/>
              <w:rPr>
                <w:sz w:val="24"/>
              </w:rPr>
            </w:pPr>
            <w:r w:rsidRPr="007A630E">
              <w:rPr>
                <w:rFonts w:hint="eastAsia"/>
                <w:sz w:val="24"/>
              </w:rPr>
              <w:t>消息引导字符</w:t>
            </w:r>
          </w:p>
        </w:tc>
        <w:tc>
          <w:tcPr>
            <w:tcW w:w="1629" w:type="dxa"/>
          </w:tcPr>
          <w:p w14:paraId="55C92D2E" w14:textId="77777777" w:rsidR="009659F0" w:rsidRPr="007A630E" w:rsidRDefault="009659F0" w:rsidP="004A077F">
            <w:pPr>
              <w:spacing w:line="360" w:lineRule="auto"/>
              <w:rPr>
                <w:sz w:val="24"/>
              </w:rPr>
            </w:pPr>
          </w:p>
        </w:tc>
      </w:tr>
      <w:tr w:rsidR="009659F0" w14:paraId="5CAC78A8" w14:textId="77777777" w:rsidTr="004A077F">
        <w:tc>
          <w:tcPr>
            <w:tcW w:w="1164" w:type="dxa"/>
          </w:tcPr>
          <w:p w14:paraId="53BDAD3F" w14:textId="77777777" w:rsidR="009659F0" w:rsidRPr="007A630E" w:rsidRDefault="009659F0" w:rsidP="00D61072">
            <w:pPr>
              <w:spacing w:line="360" w:lineRule="auto"/>
              <w:jc w:val="center"/>
              <w:rPr>
                <w:sz w:val="24"/>
              </w:rPr>
            </w:pPr>
            <w:r w:rsidRPr="007A630E">
              <w:rPr>
                <w:rFonts w:hint="eastAsia"/>
                <w:sz w:val="24"/>
              </w:rPr>
              <w:t>P</w:t>
            </w:r>
            <w:r w:rsidR="00D61072">
              <w:rPr>
                <w:sz w:val="24"/>
              </w:rPr>
              <w:t>DT</w:t>
            </w:r>
          </w:p>
        </w:tc>
        <w:tc>
          <w:tcPr>
            <w:tcW w:w="5395" w:type="dxa"/>
          </w:tcPr>
          <w:p w14:paraId="2EAC3509" w14:textId="77777777" w:rsidR="009659F0" w:rsidRPr="007A630E" w:rsidRDefault="006A23A2" w:rsidP="004A077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行人检测</w:t>
            </w:r>
            <w:r w:rsidR="009659F0" w:rsidRPr="007A630E">
              <w:rPr>
                <w:rFonts w:hint="eastAsia"/>
                <w:sz w:val="24"/>
              </w:rPr>
              <w:t>消息的名称</w:t>
            </w:r>
          </w:p>
        </w:tc>
        <w:tc>
          <w:tcPr>
            <w:tcW w:w="1629" w:type="dxa"/>
          </w:tcPr>
          <w:p w14:paraId="1F7B6A5F" w14:textId="77777777" w:rsidR="009659F0" w:rsidRPr="007A630E" w:rsidRDefault="009659F0" w:rsidP="004A077F">
            <w:pPr>
              <w:spacing w:line="360" w:lineRule="auto"/>
              <w:rPr>
                <w:sz w:val="24"/>
              </w:rPr>
            </w:pPr>
          </w:p>
        </w:tc>
      </w:tr>
      <w:tr w:rsidR="009659F0" w14:paraId="73EF87C5" w14:textId="77777777" w:rsidTr="004A077F">
        <w:tc>
          <w:tcPr>
            <w:tcW w:w="1164" w:type="dxa"/>
          </w:tcPr>
          <w:p w14:paraId="5F9D9D12" w14:textId="77777777" w:rsidR="009659F0" w:rsidRPr="007A630E" w:rsidRDefault="009659F0" w:rsidP="004A077F">
            <w:pPr>
              <w:spacing w:line="360" w:lineRule="auto"/>
              <w:jc w:val="center"/>
              <w:rPr>
                <w:sz w:val="24"/>
              </w:rPr>
            </w:pPr>
            <w:r w:rsidRPr="007A630E">
              <w:rPr>
                <w:rFonts w:hint="eastAsia"/>
                <w:sz w:val="24"/>
              </w:rPr>
              <w:t>&lt;1&gt;</w:t>
            </w:r>
          </w:p>
        </w:tc>
        <w:tc>
          <w:tcPr>
            <w:tcW w:w="5395" w:type="dxa"/>
          </w:tcPr>
          <w:p w14:paraId="3C9FA5CA" w14:textId="77777777" w:rsidR="009659F0" w:rsidRDefault="006A23A2" w:rsidP="004A077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检测状态标识：</w:t>
            </w:r>
            <w:r w:rsidR="009659F0" w:rsidRPr="007A630E">
              <w:rPr>
                <w:rFonts w:hint="eastAsia"/>
                <w:sz w:val="24"/>
              </w:rPr>
              <w:t>表示</w:t>
            </w:r>
            <w:r>
              <w:rPr>
                <w:rFonts w:hint="eastAsia"/>
                <w:sz w:val="24"/>
              </w:rPr>
              <w:t>是否检测到行人，</w:t>
            </w:r>
          </w:p>
          <w:p w14:paraId="53A7FF96" w14:textId="77777777" w:rsidR="006A23A2" w:rsidRDefault="006A23A2" w:rsidP="004A077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0=</w:t>
            </w:r>
            <w:r>
              <w:rPr>
                <w:rFonts w:hint="eastAsia"/>
                <w:sz w:val="24"/>
              </w:rPr>
              <w:t>检测无效</w:t>
            </w:r>
          </w:p>
          <w:p w14:paraId="6F050916" w14:textId="77777777" w:rsidR="006A23A2" w:rsidRPr="007A630E" w:rsidRDefault="006A23A2" w:rsidP="004A077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1=</w:t>
            </w:r>
            <w:r>
              <w:rPr>
                <w:rFonts w:hint="eastAsia"/>
                <w:sz w:val="24"/>
              </w:rPr>
              <w:t>检测到行人</w:t>
            </w:r>
          </w:p>
        </w:tc>
        <w:tc>
          <w:tcPr>
            <w:tcW w:w="1629" w:type="dxa"/>
          </w:tcPr>
          <w:p w14:paraId="2F3A8AE7" w14:textId="77777777" w:rsidR="009659F0" w:rsidRPr="007A630E" w:rsidRDefault="009659F0" w:rsidP="004A077F">
            <w:pPr>
              <w:spacing w:line="360" w:lineRule="auto"/>
              <w:rPr>
                <w:sz w:val="24"/>
              </w:rPr>
            </w:pPr>
          </w:p>
        </w:tc>
      </w:tr>
      <w:tr w:rsidR="002F2404" w14:paraId="46D5F314" w14:textId="77777777" w:rsidTr="004A077F">
        <w:trPr>
          <w:ins w:id="30" w:author="Huang Kevin" w:date="2019-04-15T17:54:00Z"/>
        </w:trPr>
        <w:tc>
          <w:tcPr>
            <w:tcW w:w="1164" w:type="dxa"/>
          </w:tcPr>
          <w:p w14:paraId="628AFEE4" w14:textId="5DB05DE2" w:rsidR="002F2404" w:rsidRPr="007A630E" w:rsidRDefault="0094224D" w:rsidP="004A077F">
            <w:pPr>
              <w:spacing w:line="360" w:lineRule="auto"/>
              <w:jc w:val="center"/>
              <w:rPr>
                <w:ins w:id="31" w:author="Huang Kevin" w:date="2019-04-15T17:54:00Z"/>
                <w:sz w:val="24"/>
              </w:rPr>
            </w:pPr>
            <w:r>
              <w:rPr>
                <w:rFonts w:hint="eastAsia"/>
                <w:sz w:val="24"/>
              </w:rPr>
              <w:t>&lt;</w:t>
            </w:r>
            <w:r>
              <w:rPr>
                <w:sz w:val="24"/>
              </w:rPr>
              <w:t>2</w:t>
            </w:r>
            <w:r w:rsidRPr="007A630E">
              <w:rPr>
                <w:rFonts w:hint="eastAsia"/>
                <w:sz w:val="24"/>
              </w:rPr>
              <w:t>&gt;</w:t>
            </w:r>
          </w:p>
        </w:tc>
        <w:tc>
          <w:tcPr>
            <w:tcW w:w="5395" w:type="dxa"/>
          </w:tcPr>
          <w:p w14:paraId="0961565C" w14:textId="77014C13" w:rsidR="002F2404" w:rsidRDefault="002F2404" w:rsidP="004A077F">
            <w:pPr>
              <w:spacing w:line="360" w:lineRule="auto"/>
              <w:rPr>
                <w:ins w:id="32" w:author="Huang Kevin" w:date="2019-04-15T17:54:00Z"/>
                <w:sz w:val="24"/>
              </w:rPr>
            </w:pPr>
            <w:ins w:id="33" w:author="Huang Kevin" w:date="2019-04-15T17:55:00Z">
              <w:r>
                <w:rPr>
                  <w:rFonts w:hint="eastAsia"/>
                  <w:sz w:val="24"/>
                </w:rPr>
                <w:t>区域</w:t>
              </w:r>
              <w:r>
                <w:rPr>
                  <w:rFonts w:hint="eastAsia"/>
                  <w:sz w:val="24"/>
                </w:rPr>
                <w:t>ID</w:t>
              </w:r>
              <w:r>
                <w:rPr>
                  <w:rFonts w:hint="eastAsia"/>
                  <w:sz w:val="24"/>
                </w:rPr>
                <w:t>，表示哪个区域的设备检测到了行人，</w:t>
              </w:r>
              <w:r>
                <w:rPr>
                  <w:rFonts w:hint="eastAsia"/>
                  <w:sz w:val="24"/>
                </w:rPr>
                <w:t>[0-255]</w:t>
              </w:r>
              <w:r>
                <w:rPr>
                  <w:rFonts w:hint="eastAsia"/>
                  <w:sz w:val="24"/>
                </w:rPr>
                <w:t>之间的整数</w:t>
              </w:r>
              <w:commentRangeStart w:id="34"/>
              <w:r>
                <w:rPr>
                  <w:rFonts w:hint="eastAsia"/>
                  <w:sz w:val="24"/>
                </w:rPr>
                <w:t>表示</w:t>
              </w:r>
            </w:ins>
            <w:commentRangeEnd w:id="34"/>
            <w:ins w:id="35" w:author="Huang Kevin" w:date="2019-04-15T18:24:00Z">
              <w:r w:rsidR="00193EA5">
                <w:rPr>
                  <w:rStyle w:val="ac"/>
                </w:rPr>
                <w:commentReference w:id="34"/>
              </w:r>
            </w:ins>
            <w:ins w:id="36" w:author="Huang Kevin" w:date="2019-04-15T17:55:00Z">
              <w:r>
                <w:rPr>
                  <w:rFonts w:hint="eastAsia"/>
                  <w:sz w:val="24"/>
                </w:rPr>
                <w:t>。</w:t>
              </w:r>
            </w:ins>
          </w:p>
        </w:tc>
        <w:tc>
          <w:tcPr>
            <w:tcW w:w="1629" w:type="dxa"/>
          </w:tcPr>
          <w:p w14:paraId="763ABF9D" w14:textId="77777777" w:rsidR="002F2404" w:rsidRPr="007A630E" w:rsidRDefault="002F2404" w:rsidP="004A077F">
            <w:pPr>
              <w:spacing w:line="360" w:lineRule="auto"/>
              <w:rPr>
                <w:ins w:id="37" w:author="Huang Kevin" w:date="2019-04-15T17:54:00Z"/>
                <w:sz w:val="24"/>
              </w:rPr>
            </w:pPr>
          </w:p>
        </w:tc>
      </w:tr>
      <w:tr w:rsidR="009659F0" w14:paraId="1CD0CF4E" w14:textId="77777777" w:rsidTr="004A077F">
        <w:tc>
          <w:tcPr>
            <w:tcW w:w="1164" w:type="dxa"/>
          </w:tcPr>
          <w:p w14:paraId="47389830" w14:textId="13E53329" w:rsidR="009659F0" w:rsidRPr="007A630E" w:rsidRDefault="0094224D" w:rsidP="0094224D">
            <w:pPr>
              <w:spacing w:line="360" w:lineRule="auto"/>
              <w:jc w:val="center"/>
              <w:rPr>
                <w:sz w:val="24"/>
              </w:rPr>
            </w:pPr>
            <w:r w:rsidRPr="007A630E">
              <w:rPr>
                <w:rFonts w:hint="eastAsia"/>
                <w:sz w:val="24"/>
              </w:rPr>
              <w:lastRenderedPageBreak/>
              <w:t>&lt;</w:t>
            </w:r>
            <w:r>
              <w:rPr>
                <w:sz w:val="24"/>
              </w:rPr>
              <w:t>3</w:t>
            </w:r>
            <w:r w:rsidRPr="007A630E">
              <w:rPr>
                <w:rFonts w:hint="eastAsia"/>
                <w:sz w:val="24"/>
              </w:rPr>
              <w:t>&gt;</w:t>
            </w:r>
          </w:p>
        </w:tc>
        <w:tc>
          <w:tcPr>
            <w:tcW w:w="5395" w:type="dxa"/>
          </w:tcPr>
          <w:p w14:paraId="61333A95" w14:textId="77777777" w:rsidR="009659F0" w:rsidRPr="007A630E" w:rsidRDefault="006A23A2" w:rsidP="006A23A2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检测设备的</w:t>
            </w:r>
            <w:r>
              <w:rPr>
                <w:rFonts w:hint="eastAsia"/>
                <w:sz w:val="24"/>
              </w:rPr>
              <w:t>ID</w:t>
            </w:r>
            <w:r w:rsidR="009659F0" w:rsidRPr="007A630E"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用于表示是哪一个设备检测到了行人。</w:t>
            </w:r>
            <w:r>
              <w:rPr>
                <w:rFonts w:hint="eastAsia"/>
                <w:sz w:val="24"/>
              </w:rPr>
              <w:t>[0-255]</w:t>
            </w:r>
            <w:r>
              <w:rPr>
                <w:rFonts w:hint="eastAsia"/>
                <w:sz w:val="24"/>
              </w:rPr>
              <w:t>之间的整数表示。</w:t>
            </w:r>
          </w:p>
        </w:tc>
        <w:tc>
          <w:tcPr>
            <w:tcW w:w="1629" w:type="dxa"/>
          </w:tcPr>
          <w:p w14:paraId="055B5B78" w14:textId="77777777" w:rsidR="009659F0" w:rsidRPr="007A630E" w:rsidRDefault="009659F0" w:rsidP="004A077F">
            <w:pPr>
              <w:spacing w:line="360" w:lineRule="auto"/>
              <w:rPr>
                <w:sz w:val="24"/>
              </w:rPr>
            </w:pPr>
          </w:p>
        </w:tc>
      </w:tr>
      <w:tr w:rsidR="0094224D" w14:paraId="1E4825FB" w14:textId="77777777" w:rsidTr="004A077F">
        <w:tc>
          <w:tcPr>
            <w:tcW w:w="1164" w:type="dxa"/>
          </w:tcPr>
          <w:p w14:paraId="22808B40" w14:textId="2385044F" w:rsidR="0094224D" w:rsidRPr="007A630E" w:rsidRDefault="0094224D" w:rsidP="0094224D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 w:rsidRPr="007A630E">
              <w:rPr>
                <w:rFonts w:hint="eastAsia"/>
                <w:sz w:val="24"/>
              </w:rPr>
              <w:t>&lt;</w:t>
            </w:r>
            <w:r>
              <w:rPr>
                <w:sz w:val="24"/>
              </w:rPr>
              <w:t>4</w:t>
            </w:r>
            <w:r w:rsidRPr="007A630E">
              <w:rPr>
                <w:rFonts w:hint="eastAsia"/>
                <w:sz w:val="24"/>
              </w:rPr>
              <w:t>&gt;</w:t>
            </w:r>
          </w:p>
        </w:tc>
        <w:tc>
          <w:tcPr>
            <w:tcW w:w="5395" w:type="dxa"/>
          </w:tcPr>
          <w:p w14:paraId="386ACC6D" w14:textId="6B5CEF07" w:rsidR="0094224D" w:rsidRDefault="00342CF5" w:rsidP="006A23A2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同步</w:t>
            </w:r>
          </w:p>
        </w:tc>
        <w:tc>
          <w:tcPr>
            <w:tcW w:w="1629" w:type="dxa"/>
          </w:tcPr>
          <w:p w14:paraId="74313195" w14:textId="77777777" w:rsidR="0094224D" w:rsidRPr="007A630E" w:rsidRDefault="0094224D" w:rsidP="004A077F">
            <w:pPr>
              <w:spacing w:line="360" w:lineRule="auto"/>
              <w:rPr>
                <w:sz w:val="24"/>
              </w:rPr>
            </w:pPr>
          </w:p>
        </w:tc>
      </w:tr>
      <w:tr w:rsidR="009659F0" w:rsidRPr="0072420A" w14:paraId="12FA3844" w14:textId="77777777" w:rsidTr="004A077F">
        <w:tc>
          <w:tcPr>
            <w:tcW w:w="1164" w:type="dxa"/>
          </w:tcPr>
          <w:p w14:paraId="11ADAC78" w14:textId="2EF706D1" w:rsidR="009659F0" w:rsidRPr="007A630E" w:rsidRDefault="0094224D" w:rsidP="0094224D">
            <w:pPr>
              <w:spacing w:line="360" w:lineRule="auto"/>
              <w:jc w:val="center"/>
              <w:rPr>
                <w:sz w:val="24"/>
              </w:rPr>
            </w:pPr>
            <w:r w:rsidRPr="007A630E">
              <w:rPr>
                <w:rFonts w:hint="eastAsia"/>
                <w:sz w:val="24"/>
              </w:rPr>
              <w:t>&lt;</w:t>
            </w:r>
            <w:r>
              <w:rPr>
                <w:sz w:val="24"/>
              </w:rPr>
              <w:t>5</w:t>
            </w:r>
            <w:r w:rsidRPr="007A630E">
              <w:rPr>
                <w:rFonts w:hint="eastAsia"/>
                <w:sz w:val="24"/>
              </w:rPr>
              <w:t>&gt;</w:t>
            </w:r>
          </w:p>
        </w:tc>
        <w:tc>
          <w:tcPr>
            <w:tcW w:w="5395" w:type="dxa"/>
          </w:tcPr>
          <w:p w14:paraId="4EBE35DC" w14:textId="77777777" w:rsidR="009659F0" w:rsidRPr="007A630E" w:rsidRDefault="006A23A2" w:rsidP="004A077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保留，缺省置空</w:t>
            </w:r>
            <w:commentRangeStart w:id="38"/>
            <w:ins w:id="39" w:author="Huang Kevin" w:date="2019-04-15T17:45:00Z">
              <w:r w:rsidR="00E95BEB">
                <w:rPr>
                  <w:rFonts w:hint="eastAsia"/>
                  <w:sz w:val="24"/>
                </w:rPr>
                <w:t>0</w:t>
              </w:r>
            </w:ins>
            <w:commentRangeEnd w:id="38"/>
            <w:ins w:id="40" w:author="Huang Kevin" w:date="2019-04-15T17:50:00Z">
              <w:r w:rsidR="00E95BEB">
                <w:rPr>
                  <w:rStyle w:val="ac"/>
                </w:rPr>
                <w:commentReference w:id="38"/>
              </w:r>
            </w:ins>
          </w:p>
        </w:tc>
        <w:tc>
          <w:tcPr>
            <w:tcW w:w="1629" w:type="dxa"/>
          </w:tcPr>
          <w:p w14:paraId="72251096" w14:textId="77777777" w:rsidR="009659F0" w:rsidRPr="007A630E" w:rsidRDefault="009659F0" w:rsidP="004A077F">
            <w:pPr>
              <w:spacing w:line="360" w:lineRule="auto"/>
              <w:rPr>
                <w:sz w:val="24"/>
              </w:rPr>
            </w:pPr>
          </w:p>
        </w:tc>
      </w:tr>
      <w:tr w:rsidR="009659F0" w:rsidRPr="00686AB8" w14:paraId="56B64372" w14:textId="77777777" w:rsidTr="004A077F">
        <w:tc>
          <w:tcPr>
            <w:tcW w:w="1164" w:type="dxa"/>
          </w:tcPr>
          <w:p w14:paraId="244D403A" w14:textId="40B4B47D" w:rsidR="009659F0" w:rsidRPr="007A630E" w:rsidRDefault="0094224D" w:rsidP="0094224D">
            <w:pPr>
              <w:spacing w:line="360" w:lineRule="auto"/>
              <w:jc w:val="center"/>
              <w:rPr>
                <w:sz w:val="24"/>
              </w:rPr>
            </w:pPr>
            <w:r w:rsidRPr="007A630E">
              <w:rPr>
                <w:rFonts w:hint="eastAsia"/>
                <w:sz w:val="24"/>
              </w:rPr>
              <w:t>&lt;</w:t>
            </w:r>
            <w:r>
              <w:rPr>
                <w:sz w:val="24"/>
              </w:rPr>
              <w:t>6</w:t>
            </w:r>
            <w:r w:rsidRPr="007A630E">
              <w:rPr>
                <w:rFonts w:hint="eastAsia"/>
                <w:sz w:val="24"/>
              </w:rPr>
              <w:t>&gt;</w:t>
            </w:r>
          </w:p>
        </w:tc>
        <w:tc>
          <w:tcPr>
            <w:tcW w:w="5395" w:type="dxa"/>
          </w:tcPr>
          <w:p w14:paraId="42A5BB66" w14:textId="77777777" w:rsidR="006A23A2" w:rsidRPr="007A630E" w:rsidRDefault="006A23A2" w:rsidP="00E95BEB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保留，缺省置空</w:t>
            </w:r>
            <w:ins w:id="41" w:author="Huang Kevin" w:date="2019-04-15T17:45:00Z">
              <w:r w:rsidR="00E95BEB">
                <w:rPr>
                  <w:sz w:val="24"/>
                </w:rPr>
                <w:t>0</w:t>
              </w:r>
            </w:ins>
          </w:p>
        </w:tc>
        <w:tc>
          <w:tcPr>
            <w:tcW w:w="1629" w:type="dxa"/>
          </w:tcPr>
          <w:p w14:paraId="6B131916" w14:textId="77777777" w:rsidR="009659F0" w:rsidRPr="007A630E" w:rsidRDefault="009659F0" w:rsidP="004A077F">
            <w:pPr>
              <w:spacing w:line="360" w:lineRule="auto"/>
              <w:rPr>
                <w:sz w:val="24"/>
              </w:rPr>
            </w:pPr>
          </w:p>
        </w:tc>
      </w:tr>
      <w:tr w:rsidR="006A23A2" w:rsidRPr="00686AB8" w14:paraId="7ABF696E" w14:textId="77777777" w:rsidTr="004A077F">
        <w:tc>
          <w:tcPr>
            <w:tcW w:w="1164" w:type="dxa"/>
          </w:tcPr>
          <w:p w14:paraId="29466054" w14:textId="292DB584" w:rsidR="006A23A2" w:rsidRPr="007A630E" w:rsidRDefault="0094224D" w:rsidP="0094224D">
            <w:pPr>
              <w:spacing w:line="360" w:lineRule="auto"/>
              <w:jc w:val="center"/>
              <w:rPr>
                <w:sz w:val="24"/>
              </w:rPr>
            </w:pPr>
            <w:r w:rsidRPr="007A630E">
              <w:rPr>
                <w:rFonts w:hint="eastAsia"/>
                <w:sz w:val="24"/>
              </w:rPr>
              <w:t>&lt;</w:t>
            </w:r>
            <w:r>
              <w:rPr>
                <w:sz w:val="24"/>
              </w:rPr>
              <w:t>7</w:t>
            </w:r>
            <w:r w:rsidRPr="007A630E">
              <w:rPr>
                <w:rFonts w:hint="eastAsia"/>
                <w:sz w:val="24"/>
              </w:rPr>
              <w:t>&gt;</w:t>
            </w:r>
          </w:p>
        </w:tc>
        <w:tc>
          <w:tcPr>
            <w:tcW w:w="5395" w:type="dxa"/>
          </w:tcPr>
          <w:p w14:paraId="0BEA5049" w14:textId="77777777" w:rsidR="006A23A2" w:rsidRPr="007A630E" w:rsidRDefault="006A23A2" w:rsidP="004A077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保留，缺省置空</w:t>
            </w:r>
            <w:ins w:id="42" w:author="Huang Kevin" w:date="2019-04-15T17:45:00Z">
              <w:r w:rsidR="00E95BEB">
                <w:rPr>
                  <w:rFonts w:hint="eastAsia"/>
                  <w:sz w:val="24"/>
                </w:rPr>
                <w:t>0</w:t>
              </w:r>
            </w:ins>
          </w:p>
        </w:tc>
        <w:tc>
          <w:tcPr>
            <w:tcW w:w="1629" w:type="dxa"/>
          </w:tcPr>
          <w:p w14:paraId="3716A4DC" w14:textId="77777777" w:rsidR="006A23A2" w:rsidRPr="007A630E" w:rsidRDefault="006A23A2" w:rsidP="004A077F">
            <w:pPr>
              <w:spacing w:line="360" w:lineRule="auto"/>
              <w:rPr>
                <w:sz w:val="24"/>
              </w:rPr>
            </w:pPr>
          </w:p>
        </w:tc>
      </w:tr>
      <w:tr w:rsidR="009659F0" w:rsidRPr="00686AB8" w14:paraId="6D777ADE" w14:textId="77777777" w:rsidTr="004A077F">
        <w:tc>
          <w:tcPr>
            <w:tcW w:w="1164" w:type="dxa"/>
          </w:tcPr>
          <w:p w14:paraId="1C3C952D" w14:textId="77777777" w:rsidR="009659F0" w:rsidRPr="007A630E" w:rsidRDefault="009659F0" w:rsidP="004A077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5395" w:type="dxa"/>
          </w:tcPr>
          <w:p w14:paraId="5B33AEB2" w14:textId="77777777" w:rsidR="009659F0" w:rsidRPr="007A630E" w:rsidRDefault="009659F0" w:rsidP="004A077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分割符</w:t>
            </w:r>
          </w:p>
        </w:tc>
        <w:tc>
          <w:tcPr>
            <w:tcW w:w="1629" w:type="dxa"/>
          </w:tcPr>
          <w:p w14:paraId="68C1CA36" w14:textId="77777777" w:rsidR="009659F0" w:rsidRPr="007A630E" w:rsidRDefault="009659F0" w:rsidP="004A077F">
            <w:pPr>
              <w:spacing w:line="360" w:lineRule="auto"/>
              <w:rPr>
                <w:sz w:val="24"/>
              </w:rPr>
            </w:pPr>
          </w:p>
        </w:tc>
      </w:tr>
      <w:tr w:rsidR="009659F0" w:rsidRPr="00686AB8" w14:paraId="40EE0850" w14:textId="77777777" w:rsidTr="004A077F">
        <w:tc>
          <w:tcPr>
            <w:tcW w:w="1164" w:type="dxa"/>
          </w:tcPr>
          <w:p w14:paraId="1BB17D27" w14:textId="77777777" w:rsidR="009659F0" w:rsidRDefault="009659F0" w:rsidP="004A077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HH</w:t>
            </w:r>
          </w:p>
        </w:tc>
        <w:tc>
          <w:tcPr>
            <w:tcW w:w="5395" w:type="dxa"/>
          </w:tcPr>
          <w:p w14:paraId="031B073B" w14:textId="77777777" w:rsidR="009659F0" w:rsidRDefault="009659F0" w:rsidP="004A077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异或校验和</w:t>
            </w:r>
          </w:p>
        </w:tc>
        <w:tc>
          <w:tcPr>
            <w:tcW w:w="1629" w:type="dxa"/>
          </w:tcPr>
          <w:p w14:paraId="3EF10F8A" w14:textId="77777777" w:rsidR="009659F0" w:rsidRPr="007A630E" w:rsidRDefault="009659F0" w:rsidP="004A077F">
            <w:pPr>
              <w:spacing w:line="360" w:lineRule="auto"/>
              <w:rPr>
                <w:sz w:val="24"/>
              </w:rPr>
            </w:pPr>
          </w:p>
        </w:tc>
      </w:tr>
      <w:tr w:rsidR="009659F0" w:rsidRPr="00686AB8" w14:paraId="269250EA" w14:textId="77777777" w:rsidTr="004A077F">
        <w:tc>
          <w:tcPr>
            <w:tcW w:w="1164" w:type="dxa"/>
          </w:tcPr>
          <w:p w14:paraId="06C1B41E" w14:textId="77777777" w:rsidR="009659F0" w:rsidRDefault="009659F0" w:rsidP="004A077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&lt;CR&gt;&lt;LF&gt;</w:t>
            </w:r>
          </w:p>
        </w:tc>
        <w:tc>
          <w:tcPr>
            <w:tcW w:w="5395" w:type="dxa"/>
          </w:tcPr>
          <w:p w14:paraId="50278836" w14:textId="77777777" w:rsidR="009659F0" w:rsidRDefault="009659F0" w:rsidP="004A077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结束符，回车</w:t>
            </w:r>
            <w:r>
              <w:rPr>
                <w:rFonts w:hint="eastAsia"/>
                <w:sz w:val="24"/>
              </w:rPr>
              <w:t>(0x0D)</w:t>
            </w:r>
            <w:r>
              <w:rPr>
                <w:rFonts w:hint="eastAsia"/>
                <w:sz w:val="24"/>
              </w:rPr>
              <w:t>、换行</w:t>
            </w:r>
            <w:r>
              <w:rPr>
                <w:rFonts w:hint="eastAsia"/>
                <w:sz w:val="24"/>
              </w:rPr>
              <w:t>(0x0A)</w:t>
            </w:r>
          </w:p>
        </w:tc>
        <w:tc>
          <w:tcPr>
            <w:tcW w:w="1629" w:type="dxa"/>
          </w:tcPr>
          <w:p w14:paraId="17A16AFE" w14:textId="77777777" w:rsidR="009659F0" w:rsidRPr="007A630E" w:rsidRDefault="009659F0" w:rsidP="004A077F">
            <w:pPr>
              <w:spacing w:line="360" w:lineRule="auto"/>
              <w:rPr>
                <w:sz w:val="24"/>
              </w:rPr>
            </w:pPr>
          </w:p>
        </w:tc>
      </w:tr>
    </w:tbl>
    <w:p w14:paraId="5636F527" w14:textId="77777777" w:rsidR="009659F0" w:rsidRDefault="009659F0" w:rsidP="009659F0">
      <w:pPr>
        <w:spacing w:line="360" w:lineRule="auto"/>
        <w:ind w:firstLineChars="200" w:firstLine="482"/>
        <w:rPr>
          <w:b/>
          <w:sz w:val="24"/>
        </w:rPr>
      </w:pPr>
    </w:p>
    <w:p w14:paraId="1567B256" w14:textId="77777777" w:rsidR="009659F0" w:rsidRDefault="009659F0" w:rsidP="009659F0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例子：</w:t>
      </w:r>
    </w:p>
    <w:p w14:paraId="46314690" w14:textId="4989DF8A" w:rsidR="009659F0" w:rsidRPr="0072420A" w:rsidRDefault="009659F0" w:rsidP="009659F0">
      <w:pPr>
        <w:spacing w:line="360" w:lineRule="auto"/>
        <w:rPr>
          <w:sz w:val="24"/>
        </w:rPr>
      </w:pPr>
      <w:r w:rsidRPr="0072420A">
        <w:rPr>
          <w:rFonts w:hint="eastAsia"/>
          <w:sz w:val="24"/>
        </w:rPr>
        <w:t>#</w:t>
      </w:r>
      <w:r w:rsidR="00C660BB">
        <w:rPr>
          <w:sz w:val="24"/>
        </w:rPr>
        <w:t>PDT</w:t>
      </w:r>
      <w:del w:id="43" w:author="Huang Kevin" w:date="2019-04-15T17:56:00Z">
        <w:r w:rsidRPr="0072420A" w:rsidDel="00224D46">
          <w:rPr>
            <w:rFonts w:hint="eastAsia"/>
            <w:sz w:val="24"/>
          </w:rPr>
          <w:delText>,</w:delText>
        </w:r>
      </w:del>
      <w:ins w:id="44" w:author="Huang Kevin" w:date="2019-04-15T17:56:00Z">
        <w:r w:rsidR="00224D46">
          <w:rPr>
            <w:sz w:val="24"/>
          </w:rPr>
          <w:t>*</w:t>
        </w:r>
      </w:ins>
      <w:r w:rsidRPr="0072420A">
        <w:rPr>
          <w:rFonts w:hint="eastAsia"/>
          <w:sz w:val="24"/>
        </w:rPr>
        <w:t>1,</w:t>
      </w:r>
      <w:ins w:id="45" w:author="Huang Kevin" w:date="2019-04-15T17:56:00Z">
        <w:r w:rsidR="00B31D0F">
          <w:rPr>
            <w:sz w:val="24"/>
          </w:rPr>
          <w:t>2,</w:t>
        </w:r>
      </w:ins>
      <w:r w:rsidR="00F91AF2">
        <w:rPr>
          <w:rFonts w:hint="eastAsia"/>
          <w:sz w:val="24"/>
          <w:szCs w:val="24"/>
        </w:rPr>
        <w:t>10</w:t>
      </w:r>
      <w:r w:rsidR="00E95BEB" w:rsidRPr="0072420A">
        <w:rPr>
          <w:rFonts w:hint="eastAsia"/>
          <w:sz w:val="24"/>
          <w:szCs w:val="24"/>
        </w:rPr>
        <w:t>,</w:t>
      </w:r>
      <w:r w:rsidR="00E95BEB">
        <w:rPr>
          <w:sz w:val="24"/>
          <w:szCs w:val="24"/>
        </w:rPr>
        <w:t>0</w:t>
      </w:r>
      <w:r w:rsidRPr="0072420A">
        <w:rPr>
          <w:rFonts w:hint="eastAsia"/>
          <w:sz w:val="24"/>
          <w:szCs w:val="24"/>
        </w:rPr>
        <w:t>,</w:t>
      </w:r>
      <w:r w:rsidR="00E95BEB">
        <w:rPr>
          <w:rFonts w:hint="eastAsia"/>
          <w:sz w:val="24"/>
          <w:szCs w:val="24"/>
        </w:rPr>
        <w:t>0</w:t>
      </w:r>
      <w:r w:rsidR="00E95BEB">
        <w:rPr>
          <w:sz w:val="24"/>
          <w:szCs w:val="24"/>
        </w:rPr>
        <w:t>,0</w:t>
      </w:r>
      <w:r w:rsidRPr="0072420A">
        <w:rPr>
          <w:rFonts w:hint="eastAsia"/>
          <w:sz w:val="24"/>
          <w:szCs w:val="24"/>
        </w:rPr>
        <w:t>*</w:t>
      </w:r>
      <w:r w:rsidR="00F91AF2">
        <w:rPr>
          <w:rFonts w:hint="eastAsia"/>
          <w:sz w:val="24"/>
          <w:szCs w:val="24"/>
        </w:rPr>
        <w:t>70</w:t>
      </w:r>
      <w:r w:rsidRPr="0072420A">
        <w:rPr>
          <w:rFonts w:hint="eastAsia"/>
          <w:sz w:val="24"/>
          <w:szCs w:val="24"/>
        </w:rPr>
        <w:t>&lt;CR&gt;&lt;LF&gt;</w:t>
      </w:r>
    </w:p>
    <w:p w14:paraId="6B6CDA6D" w14:textId="77777777" w:rsidR="009659F0" w:rsidRPr="0072420A" w:rsidRDefault="009659F0" w:rsidP="00592194">
      <w:pPr>
        <w:spacing w:line="360" w:lineRule="auto"/>
        <w:rPr>
          <w:sz w:val="24"/>
        </w:rPr>
      </w:pPr>
    </w:p>
    <w:sectPr w:rsidR="009659F0" w:rsidRPr="0072420A" w:rsidSect="001416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Huang Kevin" w:date="2019-04-15T17:49:00Z" w:initials="HK">
    <w:p w14:paraId="610DA4E9" w14:textId="77777777" w:rsidR="00E95BEB" w:rsidRDefault="00E95BEB">
      <w:pPr>
        <w:pStyle w:val="ad"/>
      </w:pPr>
      <w:r>
        <w:rPr>
          <w:rStyle w:val="ac"/>
        </w:rPr>
        <w:annotationRef/>
      </w:r>
      <w:r>
        <w:rPr>
          <w:rFonts w:hint="eastAsia"/>
        </w:rPr>
        <w:t>第一个分隔符用“</w:t>
      </w:r>
      <w:r>
        <w:rPr>
          <w:rFonts w:hint="eastAsia"/>
        </w:rPr>
        <w:t>*</w:t>
      </w:r>
      <w:r>
        <w:rPr>
          <w:rFonts w:hint="eastAsia"/>
        </w:rPr>
        <w:t>”</w:t>
      </w:r>
    </w:p>
  </w:comment>
  <w:comment w:id="4" w:author="Huang Kevin" w:date="2019-04-15T18:23:00Z" w:initials="HK">
    <w:p w14:paraId="37C54EF2" w14:textId="487E98DB" w:rsidR="00193EA5" w:rsidRDefault="00193EA5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最后一个</w:t>
      </w:r>
      <w:r>
        <w:rPr>
          <w:rFonts w:hint="eastAsia"/>
        </w:rPr>
        <w:t>*</w:t>
      </w:r>
    </w:p>
  </w:comment>
  <w:comment w:id="34" w:author="Huang Kevin" w:date="2019-04-15T18:24:00Z" w:initials="HK">
    <w:p w14:paraId="3BBAEF50" w14:textId="775CA1A8" w:rsidR="00193EA5" w:rsidRDefault="00193EA5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增加区域</w:t>
      </w:r>
      <w:r>
        <w:t>ID</w:t>
      </w:r>
    </w:p>
  </w:comment>
  <w:comment w:id="38" w:author="Huang Kevin" w:date="2019-04-15T17:50:00Z" w:initials="HK">
    <w:p w14:paraId="637C5C74" w14:textId="77777777" w:rsidR="00E95BEB" w:rsidRDefault="00E95BEB">
      <w:pPr>
        <w:pStyle w:val="ad"/>
      </w:pPr>
      <w:r>
        <w:rPr>
          <w:rStyle w:val="ac"/>
        </w:rPr>
        <w:annotationRef/>
      </w:r>
      <w:r>
        <w:rPr>
          <w:rFonts w:hint="eastAsia"/>
        </w:rPr>
        <w:t>为观察数据，缺省位置</w:t>
      </w:r>
      <w:r>
        <w:rPr>
          <w:rFonts w:hint="eastAsia"/>
        </w:rPr>
        <w:t>0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10DA4E9" w15:done="0"/>
  <w15:commentEx w15:paraId="37C54EF2" w15:done="0"/>
  <w15:commentEx w15:paraId="3BBAEF50" w15:done="0"/>
  <w15:commentEx w15:paraId="637C5C74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D6A74B" w14:textId="77777777" w:rsidR="00652BEC" w:rsidRDefault="00652BEC" w:rsidP="00082926">
      <w:r>
        <w:separator/>
      </w:r>
    </w:p>
  </w:endnote>
  <w:endnote w:type="continuationSeparator" w:id="0">
    <w:p w14:paraId="1695DD19" w14:textId="77777777" w:rsidR="00652BEC" w:rsidRDefault="00652BEC" w:rsidP="000829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8B7A45" w14:textId="77777777" w:rsidR="00652BEC" w:rsidRDefault="00652BEC" w:rsidP="00082926">
      <w:r>
        <w:separator/>
      </w:r>
    </w:p>
  </w:footnote>
  <w:footnote w:type="continuationSeparator" w:id="0">
    <w:p w14:paraId="5A2891C3" w14:textId="77777777" w:rsidR="00652BEC" w:rsidRDefault="00652BEC" w:rsidP="000829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06A9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3688310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Huang Kevin">
    <w15:presenceInfo w15:providerId="Windows Live" w15:userId="81fe76a8a3ef731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82926"/>
    <w:rsid w:val="0001249C"/>
    <w:rsid w:val="00034BAA"/>
    <w:rsid w:val="00070A7B"/>
    <w:rsid w:val="00082926"/>
    <w:rsid w:val="000D0735"/>
    <w:rsid w:val="001416CE"/>
    <w:rsid w:val="00193EA5"/>
    <w:rsid w:val="001E55B3"/>
    <w:rsid w:val="00224D46"/>
    <w:rsid w:val="002F2404"/>
    <w:rsid w:val="002F4EFC"/>
    <w:rsid w:val="00342CF5"/>
    <w:rsid w:val="0034555C"/>
    <w:rsid w:val="00353641"/>
    <w:rsid w:val="004917BE"/>
    <w:rsid w:val="00527D5E"/>
    <w:rsid w:val="00592194"/>
    <w:rsid w:val="00645039"/>
    <w:rsid w:val="00652BEC"/>
    <w:rsid w:val="00686AB8"/>
    <w:rsid w:val="006A23A2"/>
    <w:rsid w:val="006B728A"/>
    <w:rsid w:val="006F554E"/>
    <w:rsid w:val="00700238"/>
    <w:rsid w:val="0072420A"/>
    <w:rsid w:val="007452C5"/>
    <w:rsid w:val="007A630E"/>
    <w:rsid w:val="008F350D"/>
    <w:rsid w:val="0094224D"/>
    <w:rsid w:val="00962087"/>
    <w:rsid w:val="009659F0"/>
    <w:rsid w:val="009842A0"/>
    <w:rsid w:val="009D61A0"/>
    <w:rsid w:val="00AA5F13"/>
    <w:rsid w:val="00B13B3E"/>
    <w:rsid w:val="00B31D0F"/>
    <w:rsid w:val="00C57265"/>
    <w:rsid w:val="00C660BB"/>
    <w:rsid w:val="00C94095"/>
    <w:rsid w:val="00D16362"/>
    <w:rsid w:val="00D2290C"/>
    <w:rsid w:val="00D61072"/>
    <w:rsid w:val="00E664DE"/>
    <w:rsid w:val="00E95BEB"/>
    <w:rsid w:val="00EE4ED3"/>
    <w:rsid w:val="00EE6513"/>
    <w:rsid w:val="00EF5652"/>
    <w:rsid w:val="00F068AA"/>
    <w:rsid w:val="00F16CA7"/>
    <w:rsid w:val="00F5227B"/>
    <w:rsid w:val="00F66D7C"/>
    <w:rsid w:val="00F91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AC62F7"/>
  <w15:docId w15:val="{CB3EBDB1-5AE1-4A4C-A198-03D936C55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16C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940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66D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29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29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29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2926"/>
    <w:rPr>
      <w:sz w:val="18"/>
      <w:szCs w:val="18"/>
    </w:rPr>
  </w:style>
  <w:style w:type="table" w:styleId="a7">
    <w:name w:val="Table Grid"/>
    <w:basedOn w:val="a1"/>
    <w:uiPriority w:val="59"/>
    <w:rsid w:val="00D2290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Document Map"/>
    <w:basedOn w:val="a"/>
    <w:link w:val="a9"/>
    <w:uiPriority w:val="99"/>
    <w:semiHidden/>
    <w:unhideWhenUsed/>
    <w:rsid w:val="00C94095"/>
    <w:rPr>
      <w:rFonts w:ascii="宋体" w:eastAsia="宋体"/>
      <w:sz w:val="18"/>
      <w:szCs w:val="18"/>
    </w:rPr>
  </w:style>
  <w:style w:type="character" w:customStyle="1" w:styleId="a9">
    <w:name w:val="文档结构图 字符"/>
    <w:basedOn w:val="a0"/>
    <w:link w:val="a8"/>
    <w:uiPriority w:val="99"/>
    <w:semiHidden/>
    <w:rsid w:val="00C94095"/>
    <w:rPr>
      <w:rFonts w:ascii="宋体" w:eastAsia="宋体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9409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66D7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E95BE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E95BEB"/>
    <w:rPr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E95BEB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E95BEB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E95BEB"/>
  </w:style>
  <w:style w:type="paragraph" w:styleId="af">
    <w:name w:val="annotation subject"/>
    <w:basedOn w:val="ad"/>
    <w:next w:val="ad"/>
    <w:link w:val="af0"/>
    <w:uiPriority w:val="99"/>
    <w:semiHidden/>
    <w:unhideWhenUsed/>
    <w:rsid w:val="00E95BEB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E95B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package" Target="embeddings/Microsoft_Visio___1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package" Target="embeddings/Microsoft_Visio___.vsdx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4</Pages>
  <Words>271</Words>
  <Characters>1548</Characters>
  <Application>Microsoft Office Word</Application>
  <DocSecurity>0</DocSecurity>
  <Lines>12</Lines>
  <Paragraphs>3</Paragraphs>
  <ScaleCrop>false</ScaleCrop>
  <Company>中国石油大学</Company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Huang Kevin</cp:lastModifiedBy>
  <cp:revision>33</cp:revision>
  <dcterms:created xsi:type="dcterms:W3CDTF">2019-04-13T06:08:00Z</dcterms:created>
  <dcterms:modified xsi:type="dcterms:W3CDTF">2019-04-16T03:59:00Z</dcterms:modified>
</cp:coreProperties>
</file>